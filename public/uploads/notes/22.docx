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6B975" w14:textId="77777777" w:rsidR="00321A71" w:rsidRDefault="00321A71">
      <w:pPr>
        <w:ind w:right="0" w:hanging="46"/>
        <w:jc w:val="center"/>
        <w:rPr>
          <w:ins w:id="0" w:author="msi" w:date="2018-05-23T17:25:00Z"/>
          <w:b/>
          <w:bCs/>
          <w:sz w:val="28"/>
          <w:szCs w:val="28"/>
          <w:rtl/>
          <w:lang w:bidi="fa-IR"/>
        </w:rPr>
        <w:pPrChange w:id="1" w:author="msi" w:date="2018-05-23T17:25:00Z">
          <w:pPr>
            <w:ind w:right="0" w:hanging="46"/>
          </w:pPr>
        </w:pPrChange>
      </w:pPr>
      <w:ins w:id="2" w:author="msi" w:date="2018-05-23T17:25:00Z">
        <w:r>
          <w:rPr>
            <w:rFonts w:hint="cs"/>
            <w:b/>
            <w:bCs/>
            <w:sz w:val="28"/>
            <w:szCs w:val="28"/>
            <w:rtl/>
            <w:lang w:bidi="fa-IR"/>
          </w:rPr>
          <w:t>باسمه تعالی</w:t>
        </w:r>
      </w:ins>
    </w:p>
    <w:p w14:paraId="4F35B949" w14:textId="77777777" w:rsidR="00321A71" w:rsidRDefault="00321A71">
      <w:pPr>
        <w:ind w:right="0" w:hanging="46"/>
        <w:jc w:val="center"/>
        <w:rPr>
          <w:ins w:id="3" w:author="msi" w:date="2018-05-23T17:25:00Z"/>
          <w:b/>
          <w:bCs/>
          <w:sz w:val="28"/>
          <w:szCs w:val="28"/>
          <w:rtl/>
          <w:lang w:bidi="fa-IR"/>
        </w:rPr>
        <w:pPrChange w:id="4" w:author="msi" w:date="2018-05-23T17:25:00Z">
          <w:pPr>
            <w:ind w:right="0" w:hanging="46"/>
          </w:pPr>
        </w:pPrChange>
      </w:pPr>
    </w:p>
    <w:p w14:paraId="5B12020E" w14:textId="77777777" w:rsidR="0029255A" w:rsidRPr="00321A71" w:rsidRDefault="00C525C2">
      <w:pPr>
        <w:ind w:right="0" w:hanging="46"/>
        <w:jc w:val="center"/>
        <w:rPr>
          <w:b/>
          <w:bCs/>
          <w:sz w:val="28"/>
          <w:szCs w:val="28"/>
          <w:rtl/>
          <w:lang w:bidi="fa-IR"/>
          <w:rPrChange w:id="5" w:author="msi" w:date="2018-05-23T17:24:00Z">
            <w:rPr>
              <w:rFonts w:cs="B Lotus"/>
              <w:b/>
              <w:bCs/>
              <w:sz w:val="28"/>
              <w:szCs w:val="28"/>
              <w:rtl/>
              <w:lang w:bidi="fa-IR"/>
            </w:rPr>
          </w:rPrChange>
        </w:rPr>
        <w:pPrChange w:id="6" w:author="msi" w:date="2018-05-23T17:25:00Z">
          <w:pPr>
            <w:ind w:right="0" w:hanging="46"/>
          </w:pPr>
        </w:pPrChange>
      </w:pPr>
      <w:r w:rsidRPr="00321A71">
        <w:rPr>
          <w:rFonts w:hint="eastAsia"/>
          <w:b/>
          <w:bCs/>
          <w:sz w:val="28"/>
          <w:szCs w:val="28"/>
          <w:rtl/>
          <w:lang w:bidi="fa-IR"/>
          <w:rPrChange w:id="7" w:author="msi" w:date="2018-05-23T17:24:00Z">
            <w:rPr>
              <w:rFonts w:cs="B Lotus" w:hint="eastAsia"/>
              <w:b/>
              <w:bCs/>
              <w:sz w:val="28"/>
              <w:szCs w:val="28"/>
              <w:rtl/>
              <w:lang w:bidi="fa-IR"/>
            </w:rPr>
          </w:rPrChange>
        </w:rPr>
        <w:t>سه</w:t>
      </w:r>
      <w:r w:rsidRPr="00321A71">
        <w:rPr>
          <w:b/>
          <w:bCs/>
          <w:sz w:val="28"/>
          <w:szCs w:val="28"/>
          <w:rtl/>
          <w:lang w:bidi="fa-IR"/>
          <w:rPrChange w:id="8" w:author="msi" w:date="2018-05-23T17:24:00Z">
            <w:rPr>
              <w:rFonts w:cs="B Lotus"/>
              <w:b/>
              <w:bCs/>
              <w:sz w:val="28"/>
              <w:szCs w:val="28"/>
              <w:rtl/>
              <w:lang w:bidi="fa-IR"/>
            </w:rPr>
          </w:rPrChange>
        </w:rPr>
        <w:t xml:space="preserve"> لا</w:t>
      </w:r>
      <w:r w:rsidRPr="00321A71">
        <w:rPr>
          <w:rFonts w:hint="cs"/>
          <w:b/>
          <w:bCs/>
          <w:sz w:val="28"/>
          <w:szCs w:val="28"/>
          <w:rtl/>
          <w:lang w:bidi="fa-IR"/>
          <w:rPrChange w:id="9" w:author="msi" w:date="2018-05-23T17:24:00Z">
            <w:rPr>
              <w:rFonts w:cs="B Lotus" w:hint="cs"/>
              <w:b/>
              <w:bCs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b/>
          <w:bCs/>
          <w:sz w:val="28"/>
          <w:szCs w:val="28"/>
          <w:rtl/>
          <w:lang w:bidi="fa-IR"/>
          <w:rPrChange w:id="10" w:author="msi" w:date="2018-05-23T17:24:00Z">
            <w:rPr>
              <w:rFonts w:cs="B Lotus" w:hint="eastAsia"/>
              <w:b/>
              <w:bCs/>
              <w:sz w:val="28"/>
              <w:szCs w:val="28"/>
              <w:rtl/>
              <w:lang w:bidi="fa-IR"/>
            </w:rPr>
          </w:rPrChange>
        </w:rPr>
        <w:t>حه</w:t>
      </w:r>
      <w:r w:rsidRPr="00321A71">
        <w:rPr>
          <w:b/>
          <w:bCs/>
          <w:sz w:val="28"/>
          <w:szCs w:val="28"/>
          <w:rtl/>
          <w:lang w:bidi="fa-IR"/>
          <w:rPrChange w:id="11" w:author="msi" w:date="2018-05-23T17:24:00Z">
            <w:rPr>
              <w:rFonts w:cs="B Lotus"/>
              <w:b/>
              <w:bCs/>
              <w:sz w:val="28"/>
              <w:szCs w:val="28"/>
              <w:rtl/>
              <w:lang w:bidi="fa-IR"/>
            </w:rPr>
          </w:rPrChange>
        </w:rPr>
        <w:t xml:space="preserve"> </w:t>
      </w:r>
      <w:r w:rsidR="00E532F6" w:rsidRPr="00321A71">
        <w:rPr>
          <w:b/>
          <w:bCs/>
          <w:sz w:val="28"/>
          <w:szCs w:val="28"/>
          <w:rtl/>
          <w:lang w:bidi="fa-IR"/>
          <w:rPrChange w:id="12" w:author="msi" w:date="2018-05-23T17:24:00Z">
            <w:rPr>
              <w:rFonts w:cs="B Lotus"/>
              <w:b/>
              <w:bCs/>
              <w:sz w:val="28"/>
              <w:szCs w:val="28"/>
              <w:rtl/>
              <w:lang w:bidi="fa-IR"/>
            </w:rPr>
          </w:rPrChange>
        </w:rPr>
        <w:t>سرنوشت‌ساز</w:t>
      </w:r>
      <w:r w:rsidRPr="00321A71">
        <w:rPr>
          <w:b/>
          <w:bCs/>
          <w:sz w:val="28"/>
          <w:szCs w:val="28"/>
          <w:rtl/>
          <w:lang w:bidi="fa-IR"/>
          <w:rPrChange w:id="13" w:author="msi" w:date="2018-05-23T17:24:00Z">
            <w:rPr>
              <w:rFonts w:cs="B Lotus"/>
              <w:b/>
              <w:bCs/>
              <w:sz w:val="28"/>
              <w:szCs w:val="28"/>
              <w:rtl/>
              <w:lang w:bidi="fa-IR"/>
            </w:rPr>
          </w:rPrChange>
        </w:rPr>
        <w:t xml:space="preserve"> در دستور کار </w:t>
      </w:r>
      <w:r w:rsidR="00E532F6" w:rsidRPr="00321A71">
        <w:rPr>
          <w:b/>
          <w:bCs/>
          <w:sz w:val="28"/>
          <w:szCs w:val="28"/>
          <w:rtl/>
          <w:lang w:bidi="fa-IR"/>
          <w:rPrChange w:id="14" w:author="msi" w:date="2018-05-23T17:24:00Z">
            <w:rPr>
              <w:rFonts w:cs="B Lotus"/>
              <w:b/>
              <w:bCs/>
              <w:sz w:val="28"/>
              <w:szCs w:val="28"/>
              <w:rtl/>
              <w:lang w:bidi="fa-IR"/>
            </w:rPr>
          </w:rPrChange>
        </w:rPr>
        <w:t>مجلس</w:t>
      </w:r>
      <w:commentRangeStart w:id="15"/>
      <w:r w:rsidR="0029255A" w:rsidRPr="00321A71">
        <w:rPr>
          <w:b/>
          <w:bCs/>
          <w:sz w:val="28"/>
          <w:szCs w:val="28"/>
          <w:rtl/>
          <w:lang w:bidi="fa-IR"/>
          <w:rPrChange w:id="16" w:author="msi" w:date="2018-05-23T17:24:00Z">
            <w:rPr>
              <w:rFonts w:cs="B Lotus"/>
              <w:b/>
              <w:bCs/>
              <w:sz w:val="28"/>
              <w:szCs w:val="28"/>
              <w:rtl/>
              <w:lang w:bidi="fa-IR"/>
            </w:rPr>
          </w:rPrChange>
        </w:rPr>
        <w:t xml:space="preserve"> کار</w:t>
      </w:r>
      <w:r w:rsidR="0029255A" w:rsidRPr="00321A71">
        <w:rPr>
          <w:rFonts w:hint="cs"/>
          <w:b/>
          <w:bCs/>
          <w:sz w:val="28"/>
          <w:szCs w:val="28"/>
          <w:rtl/>
          <w:lang w:bidi="fa-IR"/>
          <w:rPrChange w:id="17" w:author="msi" w:date="2018-05-23T17:24:00Z">
            <w:rPr>
              <w:rFonts w:cs="B Lotus" w:hint="cs"/>
              <w:b/>
              <w:bCs/>
              <w:sz w:val="28"/>
              <w:szCs w:val="28"/>
              <w:rtl/>
              <w:lang w:bidi="fa-IR"/>
            </w:rPr>
          </w:rPrChange>
        </w:rPr>
        <w:t>ی</w:t>
      </w:r>
      <w:r w:rsidR="0029255A" w:rsidRPr="00321A71">
        <w:rPr>
          <w:b/>
          <w:bCs/>
          <w:sz w:val="28"/>
          <w:szCs w:val="28"/>
          <w:rtl/>
          <w:lang w:bidi="fa-IR"/>
          <w:rPrChange w:id="18" w:author="msi" w:date="2018-05-23T17:24:00Z">
            <w:rPr>
              <w:rFonts w:cs="B Lotus"/>
              <w:b/>
              <w:bCs/>
              <w:sz w:val="28"/>
              <w:szCs w:val="28"/>
              <w:rtl/>
              <w:lang w:bidi="fa-IR"/>
            </w:rPr>
          </w:rPrChange>
        </w:rPr>
        <w:t xml:space="preserve"> کند کارستان</w:t>
      </w:r>
      <w:commentRangeEnd w:id="15"/>
      <w:r w:rsidR="00FC2EF2" w:rsidRPr="00321A71">
        <w:rPr>
          <w:rStyle w:val="CommentReference"/>
          <w:sz w:val="28"/>
          <w:szCs w:val="28"/>
          <w:rtl/>
          <w:rPrChange w:id="19" w:author="msi" w:date="2018-05-23T17:24:00Z">
            <w:rPr>
              <w:rStyle w:val="CommentReference"/>
              <w:rtl/>
            </w:rPr>
          </w:rPrChange>
        </w:rPr>
        <w:commentReference w:id="15"/>
      </w:r>
    </w:p>
    <w:p w14:paraId="5CE5B970" w14:textId="77777777" w:rsidR="001C2F20" w:rsidRDefault="001C2F20">
      <w:pPr>
        <w:ind w:right="0" w:hanging="46"/>
        <w:jc w:val="center"/>
        <w:rPr>
          <w:ins w:id="20" w:author="msi" w:date="2018-05-23T17:25:00Z"/>
          <w:b/>
          <w:bCs/>
          <w:sz w:val="28"/>
          <w:szCs w:val="28"/>
          <w:rtl/>
          <w:lang w:bidi="fa-IR"/>
        </w:rPr>
        <w:pPrChange w:id="21" w:author="msi" w:date="2018-05-23T17:25:00Z">
          <w:pPr>
            <w:ind w:right="0" w:hanging="46"/>
          </w:pPr>
        </w:pPrChange>
      </w:pPr>
      <w:del w:id="22" w:author="msi" w:date="2018-05-23T17:25:00Z">
        <w:r w:rsidRPr="00321A71" w:rsidDel="00321A71">
          <w:rPr>
            <w:rFonts w:hint="eastAsia"/>
            <w:b/>
            <w:bCs/>
            <w:sz w:val="28"/>
            <w:szCs w:val="28"/>
            <w:rtl/>
            <w:lang w:bidi="fa-IR"/>
            <w:rPrChange w:id="23" w:author="msi" w:date="2018-05-23T17:24:00Z">
              <w:rPr>
                <w:rFonts w:cs="B Lotus" w:hint="eastAsia"/>
                <w:b/>
                <w:bCs/>
                <w:sz w:val="28"/>
                <w:szCs w:val="28"/>
                <w:rtl/>
                <w:lang w:bidi="fa-IR"/>
              </w:rPr>
            </w:rPrChange>
          </w:rPr>
          <w:delText>ت</w:delText>
        </w:r>
        <w:r w:rsidRPr="00321A71" w:rsidDel="00321A71">
          <w:rPr>
            <w:rFonts w:hint="cs"/>
            <w:b/>
            <w:bCs/>
            <w:sz w:val="28"/>
            <w:szCs w:val="28"/>
            <w:rtl/>
            <w:lang w:bidi="fa-IR"/>
            <w:rPrChange w:id="24" w:author="msi" w:date="2018-05-23T17:24:00Z">
              <w:rPr>
                <w:rFonts w:cs="B Lotus" w:hint="cs"/>
                <w:b/>
                <w:bCs/>
                <w:sz w:val="28"/>
                <w:szCs w:val="28"/>
                <w:rtl/>
                <w:lang w:bidi="fa-IR"/>
              </w:rPr>
            </w:rPrChange>
          </w:rPr>
          <w:delText>ی</w:delText>
        </w:r>
        <w:r w:rsidRPr="00321A71" w:rsidDel="00321A71">
          <w:rPr>
            <w:rFonts w:hint="eastAsia"/>
            <w:b/>
            <w:bCs/>
            <w:sz w:val="28"/>
            <w:szCs w:val="28"/>
            <w:rtl/>
            <w:lang w:bidi="fa-IR"/>
            <w:rPrChange w:id="25" w:author="msi" w:date="2018-05-23T17:24:00Z">
              <w:rPr>
                <w:rFonts w:cs="B Lotus" w:hint="eastAsia"/>
                <w:b/>
                <w:bCs/>
                <w:sz w:val="28"/>
                <w:szCs w:val="28"/>
                <w:rtl/>
                <w:lang w:bidi="fa-IR"/>
              </w:rPr>
            </w:rPrChange>
          </w:rPr>
          <w:delText>تر</w:delText>
        </w:r>
        <w:r w:rsidRPr="00321A71" w:rsidDel="00321A71">
          <w:rPr>
            <w:b/>
            <w:bCs/>
            <w:sz w:val="28"/>
            <w:szCs w:val="28"/>
            <w:rtl/>
            <w:lang w:bidi="fa-IR"/>
            <w:rPrChange w:id="26" w:author="msi" w:date="2018-05-23T17:24:00Z">
              <w:rPr>
                <w:rFonts w:cs="B Lotus"/>
                <w:b/>
                <w:bCs/>
                <w:sz w:val="28"/>
                <w:szCs w:val="28"/>
                <w:rtl/>
                <w:lang w:bidi="fa-IR"/>
              </w:rPr>
            </w:rPrChange>
          </w:rPr>
          <w:delText xml:space="preserve"> جا</w:delText>
        </w:r>
        <w:r w:rsidRPr="00321A71" w:rsidDel="00321A71">
          <w:rPr>
            <w:rFonts w:hint="cs"/>
            <w:b/>
            <w:bCs/>
            <w:sz w:val="28"/>
            <w:szCs w:val="28"/>
            <w:rtl/>
            <w:lang w:bidi="fa-IR"/>
            <w:rPrChange w:id="27" w:author="msi" w:date="2018-05-23T17:24:00Z">
              <w:rPr>
                <w:rFonts w:cs="B Lotus" w:hint="cs"/>
                <w:b/>
                <w:bCs/>
                <w:sz w:val="28"/>
                <w:szCs w:val="28"/>
                <w:rtl/>
                <w:lang w:bidi="fa-IR"/>
              </w:rPr>
            </w:rPrChange>
          </w:rPr>
          <w:delText>ی</w:delText>
        </w:r>
        <w:r w:rsidRPr="00321A71" w:rsidDel="00321A71">
          <w:rPr>
            <w:rFonts w:hint="eastAsia"/>
            <w:b/>
            <w:bCs/>
            <w:sz w:val="28"/>
            <w:szCs w:val="28"/>
            <w:rtl/>
            <w:lang w:bidi="fa-IR"/>
            <w:rPrChange w:id="28" w:author="msi" w:date="2018-05-23T17:24:00Z">
              <w:rPr>
                <w:rFonts w:cs="B Lotus" w:hint="eastAsia"/>
                <w:b/>
                <w:bCs/>
                <w:sz w:val="28"/>
                <w:szCs w:val="28"/>
                <w:rtl/>
                <w:lang w:bidi="fa-IR"/>
              </w:rPr>
            </w:rPrChange>
          </w:rPr>
          <w:delText>گز</w:delText>
        </w:r>
        <w:r w:rsidRPr="00321A71" w:rsidDel="00321A71">
          <w:rPr>
            <w:rFonts w:hint="cs"/>
            <w:b/>
            <w:bCs/>
            <w:sz w:val="28"/>
            <w:szCs w:val="28"/>
            <w:rtl/>
            <w:lang w:bidi="fa-IR"/>
            <w:rPrChange w:id="29" w:author="msi" w:date="2018-05-23T17:24:00Z">
              <w:rPr>
                <w:rFonts w:cs="B Lotus" w:hint="cs"/>
                <w:b/>
                <w:bCs/>
                <w:sz w:val="28"/>
                <w:szCs w:val="28"/>
                <w:rtl/>
                <w:lang w:bidi="fa-IR"/>
              </w:rPr>
            </w:rPrChange>
          </w:rPr>
          <w:delText>ی</w:delText>
        </w:r>
        <w:r w:rsidRPr="00321A71" w:rsidDel="00321A71">
          <w:rPr>
            <w:rFonts w:hint="eastAsia"/>
            <w:b/>
            <w:bCs/>
            <w:sz w:val="28"/>
            <w:szCs w:val="28"/>
            <w:rtl/>
            <w:lang w:bidi="fa-IR"/>
            <w:rPrChange w:id="30" w:author="msi" w:date="2018-05-23T17:24:00Z">
              <w:rPr>
                <w:rFonts w:cs="B Lotus" w:hint="eastAsia"/>
                <w:b/>
                <w:bCs/>
                <w:sz w:val="28"/>
                <w:szCs w:val="28"/>
                <w:rtl/>
                <w:lang w:bidi="fa-IR"/>
              </w:rPr>
            </w:rPrChange>
          </w:rPr>
          <w:delText>ن</w:delText>
        </w:r>
        <w:r w:rsidRPr="00321A71" w:rsidDel="00321A71">
          <w:rPr>
            <w:b/>
            <w:bCs/>
            <w:sz w:val="28"/>
            <w:szCs w:val="28"/>
            <w:rtl/>
            <w:lang w:bidi="fa-IR"/>
            <w:rPrChange w:id="31" w:author="msi" w:date="2018-05-23T17:24:00Z">
              <w:rPr>
                <w:rFonts w:cs="B Lotus"/>
                <w:b/>
                <w:bCs/>
                <w:sz w:val="28"/>
                <w:szCs w:val="28"/>
                <w:rtl/>
                <w:lang w:bidi="fa-IR"/>
              </w:rPr>
            </w:rPrChange>
          </w:rPr>
          <w:delText xml:space="preserve">: </w:delText>
        </w:r>
      </w:del>
      <w:r w:rsidRPr="00321A71">
        <w:rPr>
          <w:rFonts w:hint="eastAsia"/>
          <w:b/>
          <w:bCs/>
          <w:sz w:val="28"/>
          <w:szCs w:val="28"/>
          <w:rtl/>
          <w:lang w:bidi="fa-IR"/>
          <w:rPrChange w:id="32" w:author="msi" w:date="2018-05-23T17:24:00Z">
            <w:rPr>
              <w:rFonts w:cs="B Lotus" w:hint="eastAsia"/>
              <w:b/>
              <w:bCs/>
              <w:sz w:val="28"/>
              <w:szCs w:val="28"/>
              <w:rtl/>
              <w:lang w:bidi="fa-IR"/>
            </w:rPr>
          </w:rPrChange>
        </w:rPr>
        <w:t>تصو</w:t>
      </w:r>
      <w:r w:rsidRPr="00321A71">
        <w:rPr>
          <w:rFonts w:hint="cs"/>
          <w:b/>
          <w:bCs/>
          <w:sz w:val="28"/>
          <w:szCs w:val="28"/>
          <w:rtl/>
          <w:lang w:bidi="fa-IR"/>
          <w:rPrChange w:id="33" w:author="msi" w:date="2018-05-23T17:24:00Z">
            <w:rPr>
              <w:rFonts w:cs="B Lotus" w:hint="cs"/>
              <w:b/>
              <w:bCs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b/>
          <w:bCs/>
          <w:sz w:val="28"/>
          <w:szCs w:val="28"/>
          <w:rtl/>
          <w:lang w:bidi="fa-IR"/>
          <w:rPrChange w:id="34" w:author="msi" w:date="2018-05-23T17:24:00Z">
            <w:rPr>
              <w:rFonts w:cs="B Lotus" w:hint="eastAsia"/>
              <w:b/>
              <w:bCs/>
              <w:sz w:val="28"/>
              <w:szCs w:val="28"/>
              <w:rtl/>
              <w:lang w:bidi="fa-IR"/>
            </w:rPr>
          </w:rPrChange>
        </w:rPr>
        <w:t>ب</w:t>
      </w:r>
      <w:r w:rsidRPr="00321A71">
        <w:rPr>
          <w:b/>
          <w:bCs/>
          <w:sz w:val="28"/>
          <w:szCs w:val="28"/>
          <w:rtl/>
          <w:lang w:bidi="fa-IR"/>
          <w:rPrChange w:id="35" w:author="msi" w:date="2018-05-23T17:24:00Z">
            <w:rPr>
              <w:rFonts w:cs="B Lotus"/>
              <w:b/>
              <w:bCs/>
              <w:sz w:val="28"/>
              <w:szCs w:val="28"/>
              <w:rtl/>
              <w:lang w:bidi="fa-IR"/>
            </w:rPr>
          </w:rPrChange>
        </w:rPr>
        <w:t xml:space="preserve"> مشروط سه لا</w:t>
      </w:r>
      <w:r w:rsidRPr="00321A71">
        <w:rPr>
          <w:rFonts w:hint="cs"/>
          <w:b/>
          <w:bCs/>
          <w:sz w:val="28"/>
          <w:szCs w:val="28"/>
          <w:rtl/>
          <w:lang w:bidi="fa-IR"/>
          <w:rPrChange w:id="36" w:author="msi" w:date="2018-05-23T17:24:00Z">
            <w:rPr>
              <w:rFonts w:cs="B Lotus" w:hint="cs"/>
              <w:b/>
              <w:bCs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b/>
          <w:bCs/>
          <w:sz w:val="28"/>
          <w:szCs w:val="28"/>
          <w:rtl/>
          <w:lang w:bidi="fa-IR"/>
          <w:rPrChange w:id="37" w:author="msi" w:date="2018-05-23T17:24:00Z">
            <w:rPr>
              <w:rFonts w:cs="B Lotus" w:hint="eastAsia"/>
              <w:b/>
              <w:bCs/>
              <w:sz w:val="28"/>
              <w:szCs w:val="28"/>
              <w:rtl/>
              <w:lang w:bidi="fa-IR"/>
            </w:rPr>
          </w:rPrChange>
        </w:rPr>
        <w:t>حه</w:t>
      </w:r>
      <w:r w:rsidRPr="00321A71">
        <w:rPr>
          <w:b/>
          <w:bCs/>
          <w:sz w:val="28"/>
          <w:szCs w:val="28"/>
          <w:rtl/>
          <w:lang w:bidi="fa-IR"/>
          <w:rPrChange w:id="38" w:author="msi" w:date="2018-05-23T17:24:00Z">
            <w:rPr>
              <w:rFonts w:cs="B Lotus"/>
              <w:b/>
              <w:bCs/>
              <w:sz w:val="28"/>
              <w:szCs w:val="28"/>
              <w:rtl/>
              <w:lang w:bidi="fa-IR"/>
            </w:rPr>
          </w:rPrChange>
        </w:rPr>
        <w:t xml:space="preserve"> </w:t>
      </w:r>
      <w:r w:rsidR="00E532F6" w:rsidRPr="00321A71">
        <w:rPr>
          <w:b/>
          <w:bCs/>
          <w:sz w:val="28"/>
          <w:szCs w:val="28"/>
          <w:rtl/>
          <w:lang w:bidi="fa-IR"/>
          <w:rPrChange w:id="39" w:author="msi" w:date="2018-05-23T17:24:00Z">
            <w:rPr>
              <w:rFonts w:cs="B Lotus"/>
              <w:b/>
              <w:bCs/>
              <w:sz w:val="28"/>
              <w:szCs w:val="28"/>
              <w:rtl/>
              <w:lang w:bidi="fa-IR"/>
            </w:rPr>
          </w:rPrChange>
        </w:rPr>
        <w:t>سرنوشت‌ساز</w:t>
      </w:r>
      <w:r w:rsidRPr="00321A71">
        <w:rPr>
          <w:b/>
          <w:bCs/>
          <w:sz w:val="28"/>
          <w:szCs w:val="28"/>
          <w:rtl/>
          <w:lang w:bidi="fa-IR"/>
          <w:rPrChange w:id="40" w:author="msi" w:date="2018-05-23T17:24:00Z">
            <w:rPr>
              <w:rFonts w:cs="B Lotus"/>
              <w:b/>
              <w:bCs/>
              <w:sz w:val="28"/>
              <w:szCs w:val="28"/>
              <w:rtl/>
              <w:lang w:bidi="fa-IR"/>
            </w:rPr>
          </w:rPrChange>
        </w:rPr>
        <w:t xml:space="preserve"> در مجلس</w:t>
      </w:r>
    </w:p>
    <w:p w14:paraId="7407DC2B" w14:textId="77777777" w:rsidR="00321A71" w:rsidRPr="00321A71" w:rsidRDefault="00321A71">
      <w:pPr>
        <w:ind w:right="0" w:hanging="46"/>
        <w:jc w:val="center"/>
        <w:rPr>
          <w:b/>
          <w:bCs/>
          <w:sz w:val="28"/>
          <w:szCs w:val="28"/>
          <w:rtl/>
          <w:lang w:bidi="fa-IR"/>
          <w:rPrChange w:id="41" w:author="msi" w:date="2018-05-23T17:24:00Z">
            <w:rPr>
              <w:rFonts w:cs="B Lotus"/>
              <w:b/>
              <w:bCs/>
              <w:sz w:val="28"/>
              <w:szCs w:val="28"/>
              <w:rtl/>
              <w:lang w:bidi="fa-IR"/>
            </w:rPr>
          </w:rPrChange>
        </w:rPr>
        <w:pPrChange w:id="42" w:author="msi" w:date="2018-05-23T17:25:00Z">
          <w:pPr>
            <w:ind w:right="0" w:hanging="46"/>
          </w:pPr>
        </w:pPrChange>
      </w:pPr>
    </w:p>
    <w:p w14:paraId="6C965FB2" w14:textId="77777777" w:rsidR="00C525C2" w:rsidRPr="00321A71" w:rsidRDefault="00C525C2" w:rsidP="001C2F20">
      <w:pPr>
        <w:ind w:right="0" w:hanging="46"/>
        <w:rPr>
          <w:sz w:val="28"/>
          <w:szCs w:val="28"/>
          <w:rtl/>
          <w:lang w:bidi="fa-IR"/>
          <w:rPrChange w:id="4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</w:pPr>
      <w:r w:rsidRPr="00321A71">
        <w:rPr>
          <w:rFonts w:hint="eastAsia"/>
          <w:sz w:val="28"/>
          <w:szCs w:val="28"/>
          <w:rtl/>
          <w:lang w:bidi="fa-IR"/>
          <w:rPrChange w:id="44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سه</w:t>
      </w:r>
      <w:r w:rsidRPr="00321A71">
        <w:rPr>
          <w:sz w:val="28"/>
          <w:szCs w:val="28"/>
          <w:rtl/>
          <w:lang w:bidi="fa-IR"/>
          <w:rPrChange w:id="4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لا</w:t>
      </w:r>
      <w:r w:rsidRPr="00321A71">
        <w:rPr>
          <w:rFonts w:hint="cs"/>
          <w:sz w:val="28"/>
          <w:szCs w:val="28"/>
          <w:rtl/>
          <w:lang w:bidi="fa-IR"/>
          <w:rPrChange w:id="46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47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حه</w:t>
      </w:r>
      <w:r w:rsidRPr="00321A71">
        <w:rPr>
          <w:sz w:val="28"/>
          <w:szCs w:val="28"/>
          <w:rtl/>
          <w:lang w:bidi="fa-IR"/>
          <w:rPrChange w:id="4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ascii="Tahoma" w:hAnsi="Tahoma"/>
          <w:sz w:val="28"/>
          <w:szCs w:val="28"/>
          <w:rtl/>
          <w:lang w:bidi="fa-IR"/>
          <w:rPrChange w:id="49" w:author="msi" w:date="2018-05-23T17:24:00Z">
            <w:rPr>
              <w:rFonts w:ascii="Tahoma" w:hAnsi="Tahoma" w:cs="B Lotus"/>
              <w:sz w:val="28"/>
              <w:szCs w:val="28"/>
              <w:rtl/>
              <w:lang w:bidi="fa-IR"/>
            </w:rPr>
          </w:rPrChange>
        </w:rPr>
        <w:t>«الحاق دولت جمهور</w:t>
      </w:r>
      <w:r w:rsidRPr="00321A71">
        <w:rPr>
          <w:rFonts w:ascii="Tahoma" w:hAnsi="Tahoma" w:hint="cs"/>
          <w:sz w:val="28"/>
          <w:szCs w:val="28"/>
          <w:rtl/>
          <w:lang w:bidi="fa-IR"/>
          <w:rPrChange w:id="50" w:author="msi" w:date="2018-05-23T17:24:00Z">
            <w:rPr>
              <w:rFonts w:ascii="Tahoma" w:hAnsi="Tahoma"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ascii="Tahoma" w:hAnsi="Tahoma"/>
          <w:sz w:val="28"/>
          <w:szCs w:val="28"/>
          <w:rtl/>
          <w:lang w:bidi="fa-IR"/>
          <w:rPrChange w:id="51" w:author="msi" w:date="2018-05-23T17:24:00Z">
            <w:rPr>
              <w:rFonts w:ascii="Tahoma" w:hAnsi="Tahoma" w:cs="B Lotus"/>
              <w:sz w:val="28"/>
              <w:szCs w:val="28"/>
              <w:rtl/>
              <w:lang w:bidi="fa-IR"/>
            </w:rPr>
          </w:rPrChange>
        </w:rPr>
        <w:t xml:space="preserve"> اسلام</w:t>
      </w:r>
      <w:r w:rsidRPr="00321A71">
        <w:rPr>
          <w:rFonts w:ascii="Tahoma" w:hAnsi="Tahoma" w:hint="cs"/>
          <w:sz w:val="28"/>
          <w:szCs w:val="28"/>
          <w:rtl/>
          <w:lang w:bidi="fa-IR"/>
          <w:rPrChange w:id="52" w:author="msi" w:date="2018-05-23T17:24:00Z">
            <w:rPr>
              <w:rFonts w:ascii="Tahoma" w:hAnsi="Tahoma"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ascii="Tahoma" w:hAnsi="Tahoma"/>
          <w:sz w:val="28"/>
          <w:szCs w:val="28"/>
          <w:rtl/>
          <w:lang w:bidi="fa-IR"/>
          <w:rPrChange w:id="53" w:author="msi" w:date="2018-05-23T17:24:00Z">
            <w:rPr>
              <w:rFonts w:ascii="Tahoma" w:hAnsi="Tahoma" w:cs="B Lotus"/>
              <w:sz w:val="28"/>
              <w:szCs w:val="28"/>
              <w:rtl/>
              <w:lang w:bidi="fa-IR"/>
            </w:rPr>
          </w:rPrChange>
        </w:rPr>
        <w:t xml:space="preserve"> ا</w:t>
      </w:r>
      <w:r w:rsidRPr="00321A71">
        <w:rPr>
          <w:rFonts w:ascii="Tahoma" w:hAnsi="Tahoma" w:hint="cs"/>
          <w:sz w:val="28"/>
          <w:szCs w:val="28"/>
          <w:rtl/>
          <w:lang w:bidi="fa-IR"/>
          <w:rPrChange w:id="54" w:author="msi" w:date="2018-05-23T17:24:00Z">
            <w:rPr>
              <w:rFonts w:ascii="Tahoma" w:hAnsi="Tahoma"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ascii="Tahoma" w:hAnsi="Tahoma" w:hint="eastAsia"/>
          <w:sz w:val="28"/>
          <w:szCs w:val="28"/>
          <w:rtl/>
          <w:lang w:bidi="fa-IR"/>
          <w:rPrChange w:id="55" w:author="msi" w:date="2018-05-23T17:24:00Z">
            <w:rPr>
              <w:rFonts w:ascii="Tahoma" w:hAnsi="Tahoma" w:cs="B Lotus" w:hint="eastAsia"/>
              <w:sz w:val="28"/>
              <w:szCs w:val="28"/>
              <w:rtl/>
              <w:lang w:bidi="fa-IR"/>
            </w:rPr>
          </w:rPrChange>
        </w:rPr>
        <w:t>ران</w:t>
      </w:r>
      <w:r w:rsidRPr="00321A71">
        <w:rPr>
          <w:rFonts w:ascii="Tahoma" w:hAnsi="Tahoma"/>
          <w:sz w:val="28"/>
          <w:szCs w:val="28"/>
          <w:rtl/>
          <w:lang w:bidi="fa-IR"/>
          <w:rPrChange w:id="56" w:author="msi" w:date="2018-05-23T17:24:00Z">
            <w:rPr>
              <w:rFonts w:ascii="Tahoma" w:hAnsi="Tahoma"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ascii="Tahoma" w:hAnsi="Tahoma" w:hint="eastAsia"/>
          <w:sz w:val="28"/>
          <w:szCs w:val="28"/>
          <w:rtl/>
          <w:lang w:bidi="fa-IR"/>
          <w:rPrChange w:id="57" w:author="msi" w:date="2018-05-23T17:24:00Z">
            <w:rPr>
              <w:rFonts w:ascii="Tahoma" w:hAnsi="Tahoma" w:cs="B Lotus" w:hint="eastAsia"/>
              <w:sz w:val="28"/>
              <w:szCs w:val="28"/>
              <w:rtl/>
              <w:lang w:bidi="fa-IR"/>
            </w:rPr>
          </w:rPrChange>
        </w:rPr>
        <w:t>به</w:t>
      </w:r>
      <w:r w:rsidRPr="00321A71">
        <w:rPr>
          <w:rFonts w:ascii="Tahoma" w:hAnsi="Tahoma"/>
          <w:sz w:val="28"/>
          <w:szCs w:val="28"/>
          <w:rtl/>
          <w:lang w:bidi="fa-IR"/>
          <w:rPrChange w:id="58" w:author="msi" w:date="2018-05-23T17:24:00Z">
            <w:rPr>
              <w:rFonts w:ascii="Tahoma" w:hAnsi="Tahoma"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ascii="Tahoma" w:hAnsi="Tahoma" w:hint="eastAsia"/>
          <w:sz w:val="28"/>
          <w:szCs w:val="28"/>
          <w:rtl/>
          <w:lang w:bidi="fa-IR"/>
          <w:rPrChange w:id="59" w:author="msi" w:date="2018-05-23T17:24:00Z">
            <w:rPr>
              <w:rFonts w:ascii="Tahoma" w:hAnsi="Tahoma" w:cs="B Lotus" w:hint="eastAsia"/>
              <w:sz w:val="28"/>
              <w:szCs w:val="28"/>
              <w:rtl/>
              <w:lang w:bidi="fa-IR"/>
            </w:rPr>
          </w:rPrChange>
        </w:rPr>
        <w:t>کنوانس</w:t>
      </w:r>
      <w:r w:rsidRPr="00321A71">
        <w:rPr>
          <w:rFonts w:ascii="Tahoma" w:hAnsi="Tahoma" w:hint="cs"/>
          <w:sz w:val="28"/>
          <w:szCs w:val="28"/>
          <w:rtl/>
          <w:lang w:bidi="fa-IR"/>
          <w:rPrChange w:id="60" w:author="msi" w:date="2018-05-23T17:24:00Z">
            <w:rPr>
              <w:rFonts w:ascii="Tahoma" w:hAnsi="Tahoma"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ascii="Tahoma" w:hAnsi="Tahoma" w:hint="eastAsia"/>
          <w:sz w:val="28"/>
          <w:szCs w:val="28"/>
          <w:rtl/>
          <w:lang w:bidi="fa-IR"/>
          <w:rPrChange w:id="61" w:author="msi" w:date="2018-05-23T17:24:00Z">
            <w:rPr>
              <w:rFonts w:ascii="Tahoma" w:hAnsi="Tahoma" w:cs="B Lotus" w:hint="eastAsia"/>
              <w:sz w:val="28"/>
              <w:szCs w:val="28"/>
              <w:rtl/>
              <w:lang w:bidi="fa-IR"/>
            </w:rPr>
          </w:rPrChange>
        </w:rPr>
        <w:t>ون</w:t>
      </w:r>
      <w:r w:rsidRPr="00321A71">
        <w:rPr>
          <w:rFonts w:ascii="Tahoma" w:hAnsi="Tahoma"/>
          <w:sz w:val="28"/>
          <w:szCs w:val="28"/>
          <w:rtl/>
          <w:lang w:bidi="fa-IR"/>
          <w:rPrChange w:id="62" w:author="msi" w:date="2018-05-23T17:24:00Z">
            <w:rPr>
              <w:rFonts w:ascii="Tahoma" w:hAnsi="Tahoma"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ascii="Tahoma" w:hAnsi="Tahoma" w:hint="eastAsia"/>
          <w:sz w:val="28"/>
          <w:szCs w:val="28"/>
          <w:rtl/>
          <w:lang w:bidi="fa-IR"/>
          <w:rPrChange w:id="63" w:author="msi" w:date="2018-05-23T17:24:00Z">
            <w:rPr>
              <w:rFonts w:ascii="Tahoma" w:hAnsi="Tahoma" w:cs="B Lotus" w:hint="eastAsia"/>
              <w:sz w:val="28"/>
              <w:szCs w:val="28"/>
              <w:rtl/>
              <w:lang w:bidi="fa-IR"/>
            </w:rPr>
          </w:rPrChange>
        </w:rPr>
        <w:t>ب</w:t>
      </w:r>
      <w:r w:rsidRPr="00321A71">
        <w:rPr>
          <w:rFonts w:ascii="Tahoma" w:hAnsi="Tahoma" w:hint="cs"/>
          <w:sz w:val="28"/>
          <w:szCs w:val="28"/>
          <w:rtl/>
          <w:lang w:bidi="fa-IR"/>
          <w:rPrChange w:id="64" w:author="msi" w:date="2018-05-23T17:24:00Z">
            <w:rPr>
              <w:rFonts w:ascii="Tahoma" w:hAnsi="Tahoma"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ascii="Tahoma" w:hAnsi="Tahoma" w:hint="eastAsia"/>
          <w:sz w:val="28"/>
          <w:szCs w:val="28"/>
          <w:rtl/>
          <w:lang w:bidi="fa-IR"/>
          <w:rPrChange w:id="65" w:author="msi" w:date="2018-05-23T17:24:00Z">
            <w:rPr>
              <w:rFonts w:ascii="Tahoma" w:hAnsi="Tahoma" w:cs="B Lotus" w:hint="eastAsia"/>
              <w:sz w:val="28"/>
              <w:szCs w:val="28"/>
              <w:rtl/>
              <w:lang w:bidi="fa-IR"/>
            </w:rPr>
          </w:rPrChange>
        </w:rPr>
        <w:t>ن‌الملل</w:t>
      </w:r>
      <w:r w:rsidRPr="00321A71">
        <w:rPr>
          <w:rFonts w:ascii="Tahoma" w:hAnsi="Tahoma" w:hint="cs"/>
          <w:sz w:val="28"/>
          <w:szCs w:val="28"/>
          <w:rtl/>
          <w:lang w:bidi="fa-IR"/>
          <w:rPrChange w:id="66" w:author="msi" w:date="2018-05-23T17:24:00Z">
            <w:rPr>
              <w:rFonts w:ascii="Tahoma" w:hAnsi="Tahoma"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ascii="Tahoma" w:hAnsi="Tahoma"/>
          <w:sz w:val="28"/>
          <w:szCs w:val="28"/>
          <w:rtl/>
          <w:lang w:bidi="fa-IR"/>
          <w:rPrChange w:id="67" w:author="msi" w:date="2018-05-23T17:24:00Z">
            <w:rPr>
              <w:rFonts w:ascii="Tahoma" w:hAnsi="Tahoma"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ascii="Tahoma" w:hAnsi="Tahoma" w:hint="eastAsia"/>
          <w:sz w:val="28"/>
          <w:szCs w:val="28"/>
          <w:rtl/>
          <w:lang w:bidi="fa-IR"/>
          <w:rPrChange w:id="68" w:author="msi" w:date="2018-05-23T17:24:00Z">
            <w:rPr>
              <w:rFonts w:ascii="Tahoma" w:hAnsi="Tahoma" w:cs="B Lotus" w:hint="eastAsia"/>
              <w:sz w:val="28"/>
              <w:szCs w:val="28"/>
              <w:rtl/>
              <w:lang w:bidi="fa-IR"/>
            </w:rPr>
          </w:rPrChange>
        </w:rPr>
        <w:t>مقابله</w:t>
      </w:r>
      <w:r w:rsidRPr="00321A71">
        <w:rPr>
          <w:rFonts w:ascii="Tahoma" w:hAnsi="Tahoma"/>
          <w:sz w:val="28"/>
          <w:szCs w:val="28"/>
          <w:rtl/>
          <w:lang w:bidi="fa-IR"/>
          <w:rPrChange w:id="69" w:author="msi" w:date="2018-05-23T17:24:00Z">
            <w:rPr>
              <w:rFonts w:ascii="Tahoma" w:hAnsi="Tahoma"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ascii="Tahoma" w:hAnsi="Tahoma" w:hint="eastAsia"/>
          <w:sz w:val="28"/>
          <w:szCs w:val="28"/>
          <w:rtl/>
          <w:lang w:bidi="fa-IR"/>
          <w:rPrChange w:id="70" w:author="msi" w:date="2018-05-23T17:24:00Z">
            <w:rPr>
              <w:rFonts w:ascii="Tahoma" w:hAnsi="Tahoma" w:cs="B Lotus" w:hint="eastAsia"/>
              <w:sz w:val="28"/>
              <w:szCs w:val="28"/>
              <w:rtl/>
              <w:lang w:bidi="fa-IR"/>
            </w:rPr>
          </w:rPrChange>
        </w:rPr>
        <w:t>با</w:t>
      </w:r>
      <w:r w:rsidRPr="00321A71">
        <w:rPr>
          <w:rFonts w:ascii="Tahoma" w:hAnsi="Tahoma"/>
          <w:sz w:val="28"/>
          <w:szCs w:val="28"/>
          <w:rtl/>
          <w:lang w:bidi="fa-IR"/>
          <w:rPrChange w:id="71" w:author="msi" w:date="2018-05-23T17:24:00Z">
            <w:rPr>
              <w:rFonts w:ascii="Tahoma" w:hAnsi="Tahoma"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ascii="Tahoma" w:hAnsi="Tahoma" w:hint="eastAsia"/>
          <w:sz w:val="28"/>
          <w:szCs w:val="28"/>
          <w:rtl/>
          <w:lang w:bidi="fa-IR"/>
          <w:rPrChange w:id="72" w:author="msi" w:date="2018-05-23T17:24:00Z">
            <w:rPr>
              <w:rFonts w:ascii="Tahoma" w:hAnsi="Tahoma" w:cs="B Lotus" w:hint="eastAsia"/>
              <w:sz w:val="28"/>
              <w:szCs w:val="28"/>
              <w:rtl/>
              <w:lang w:bidi="fa-IR"/>
            </w:rPr>
          </w:rPrChange>
        </w:rPr>
        <w:t>تأ</w:t>
      </w:r>
      <w:r w:rsidRPr="00321A71">
        <w:rPr>
          <w:rFonts w:ascii="Tahoma" w:hAnsi="Tahoma"/>
          <w:sz w:val="28"/>
          <w:szCs w:val="28"/>
          <w:rtl/>
          <w:lang w:bidi="fa-IR"/>
          <w:rPrChange w:id="73" w:author="msi" w:date="2018-05-23T17:24:00Z">
            <w:rPr>
              <w:rFonts w:ascii="Tahoma" w:hAnsi="Tahoma" w:cs="B Lotus"/>
              <w:sz w:val="28"/>
              <w:szCs w:val="28"/>
              <w:rtl/>
              <w:lang w:bidi="fa-IR"/>
            </w:rPr>
          </w:rPrChange>
        </w:rPr>
        <w:t>م</w:t>
      </w:r>
      <w:r w:rsidRPr="00321A71">
        <w:rPr>
          <w:rFonts w:ascii="Tahoma" w:hAnsi="Tahoma" w:hint="cs"/>
          <w:sz w:val="28"/>
          <w:szCs w:val="28"/>
          <w:rtl/>
          <w:lang w:bidi="fa-IR"/>
          <w:rPrChange w:id="74" w:author="msi" w:date="2018-05-23T17:24:00Z">
            <w:rPr>
              <w:rFonts w:ascii="Tahoma" w:hAnsi="Tahoma"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ascii="Tahoma" w:hAnsi="Tahoma" w:hint="eastAsia"/>
          <w:sz w:val="28"/>
          <w:szCs w:val="28"/>
          <w:rtl/>
          <w:lang w:bidi="fa-IR"/>
          <w:rPrChange w:id="75" w:author="msi" w:date="2018-05-23T17:24:00Z">
            <w:rPr>
              <w:rFonts w:ascii="Tahoma" w:hAnsi="Tahoma" w:cs="B Lotus" w:hint="eastAsia"/>
              <w:sz w:val="28"/>
              <w:szCs w:val="28"/>
              <w:rtl/>
              <w:lang w:bidi="fa-IR"/>
            </w:rPr>
          </w:rPrChange>
        </w:rPr>
        <w:t>ن</w:t>
      </w:r>
      <w:r w:rsidRPr="00321A71">
        <w:rPr>
          <w:rFonts w:ascii="Tahoma" w:hAnsi="Tahoma"/>
          <w:sz w:val="28"/>
          <w:szCs w:val="28"/>
          <w:rtl/>
          <w:lang w:bidi="fa-IR"/>
          <w:rPrChange w:id="76" w:author="msi" w:date="2018-05-23T17:24:00Z">
            <w:rPr>
              <w:rFonts w:ascii="Tahoma" w:hAnsi="Tahoma" w:cs="B Lotus"/>
              <w:sz w:val="28"/>
              <w:szCs w:val="28"/>
              <w:rtl/>
              <w:lang w:bidi="fa-IR"/>
            </w:rPr>
          </w:rPrChange>
        </w:rPr>
        <w:t xml:space="preserve"> مال</w:t>
      </w:r>
      <w:r w:rsidRPr="00321A71">
        <w:rPr>
          <w:rFonts w:ascii="Tahoma" w:hAnsi="Tahoma" w:hint="cs"/>
          <w:sz w:val="28"/>
          <w:szCs w:val="28"/>
          <w:rtl/>
          <w:lang w:bidi="fa-IR"/>
          <w:rPrChange w:id="77" w:author="msi" w:date="2018-05-23T17:24:00Z">
            <w:rPr>
              <w:rFonts w:ascii="Tahoma" w:hAnsi="Tahoma"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ascii="Tahoma" w:hAnsi="Tahoma"/>
          <w:sz w:val="28"/>
          <w:szCs w:val="28"/>
          <w:rtl/>
          <w:lang w:bidi="fa-IR"/>
          <w:rPrChange w:id="78" w:author="msi" w:date="2018-05-23T17:24:00Z">
            <w:rPr>
              <w:rFonts w:ascii="Tahoma" w:hAnsi="Tahoma" w:cs="B Lotus"/>
              <w:sz w:val="28"/>
              <w:szCs w:val="28"/>
              <w:rtl/>
              <w:lang w:bidi="fa-IR"/>
            </w:rPr>
          </w:rPrChange>
        </w:rPr>
        <w:t xml:space="preserve"> ترور</w:t>
      </w:r>
      <w:r w:rsidRPr="00321A71">
        <w:rPr>
          <w:rFonts w:ascii="Tahoma" w:hAnsi="Tahoma" w:hint="cs"/>
          <w:sz w:val="28"/>
          <w:szCs w:val="28"/>
          <w:rtl/>
          <w:lang w:bidi="fa-IR"/>
          <w:rPrChange w:id="79" w:author="msi" w:date="2018-05-23T17:24:00Z">
            <w:rPr>
              <w:rFonts w:ascii="Tahoma" w:hAnsi="Tahoma"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ascii="Tahoma" w:hAnsi="Tahoma" w:hint="eastAsia"/>
          <w:sz w:val="28"/>
          <w:szCs w:val="28"/>
          <w:rtl/>
          <w:lang w:bidi="fa-IR"/>
          <w:rPrChange w:id="80" w:author="msi" w:date="2018-05-23T17:24:00Z">
            <w:rPr>
              <w:rFonts w:ascii="Tahoma" w:hAnsi="Tahoma" w:cs="B Lotus" w:hint="eastAsia"/>
              <w:sz w:val="28"/>
              <w:szCs w:val="28"/>
              <w:rtl/>
              <w:lang w:bidi="fa-IR"/>
            </w:rPr>
          </w:rPrChange>
        </w:rPr>
        <w:t>سم»،</w:t>
      </w:r>
      <w:r w:rsidRPr="00321A71">
        <w:rPr>
          <w:rFonts w:ascii="Tahoma" w:hAnsi="Tahoma"/>
          <w:sz w:val="28"/>
          <w:szCs w:val="28"/>
          <w:rtl/>
          <w:lang w:bidi="fa-IR"/>
          <w:rPrChange w:id="81" w:author="msi" w:date="2018-05-23T17:24:00Z">
            <w:rPr>
              <w:rFonts w:ascii="Tahoma" w:hAnsi="Tahoma" w:cs="B Lotus"/>
              <w:sz w:val="28"/>
              <w:szCs w:val="28"/>
              <w:rtl/>
              <w:lang w:bidi="fa-IR"/>
            </w:rPr>
          </w:rPrChange>
        </w:rPr>
        <w:t xml:space="preserve"> «اصلاح قانون مبارزه با </w:t>
      </w:r>
      <w:r w:rsidR="00E532F6" w:rsidRPr="00321A71">
        <w:rPr>
          <w:rFonts w:ascii="Tahoma" w:hAnsi="Tahoma"/>
          <w:sz w:val="28"/>
          <w:szCs w:val="28"/>
          <w:rtl/>
          <w:lang w:bidi="fa-IR"/>
          <w:rPrChange w:id="82" w:author="msi" w:date="2018-05-23T17:24:00Z">
            <w:rPr>
              <w:rFonts w:ascii="Tahoma" w:hAnsi="Tahoma" w:cs="B Lotus"/>
              <w:sz w:val="28"/>
              <w:szCs w:val="28"/>
              <w:rtl/>
              <w:lang w:bidi="fa-IR"/>
            </w:rPr>
          </w:rPrChange>
        </w:rPr>
        <w:t>پول‌شو</w:t>
      </w:r>
      <w:r w:rsidR="00E532F6" w:rsidRPr="00321A71">
        <w:rPr>
          <w:rFonts w:ascii="Tahoma" w:hAnsi="Tahoma" w:hint="cs"/>
          <w:sz w:val="28"/>
          <w:szCs w:val="28"/>
          <w:rtl/>
          <w:lang w:bidi="fa-IR"/>
          <w:rPrChange w:id="83" w:author="msi" w:date="2018-05-23T17:24:00Z">
            <w:rPr>
              <w:rFonts w:ascii="Tahoma" w:hAnsi="Tahoma" w:cs="B Lotus" w:hint="cs"/>
              <w:sz w:val="28"/>
              <w:szCs w:val="28"/>
              <w:rtl/>
              <w:lang w:bidi="fa-IR"/>
            </w:rPr>
          </w:rPrChange>
        </w:rPr>
        <w:t>یی</w:t>
      </w:r>
      <w:r w:rsidRPr="00321A71">
        <w:rPr>
          <w:rFonts w:ascii="Tahoma" w:hAnsi="Tahoma"/>
          <w:sz w:val="28"/>
          <w:szCs w:val="28"/>
          <w:rtl/>
          <w:lang w:bidi="fa-IR"/>
          <w:rPrChange w:id="84" w:author="msi" w:date="2018-05-23T17:24:00Z">
            <w:rPr>
              <w:rFonts w:ascii="Tahoma" w:hAnsi="Tahoma" w:cs="B Lotus"/>
              <w:sz w:val="28"/>
              <w:szCs w:val="28"/>
              <w:rtl/>
              <w:lang w:bidi="fa-IR"/>
            </w:rPr>
          </w:rPrChange>
        </w:rPr>
        <w:t>» و «اصلاح قانون مبارزه با ت</w:t>
      </w:r>
      <w:r w:rsidRPr="00321A71">
        <w:rPr>
          <w:rFonts w:ascii="Tahoma" w:hAnsi="Tahoma" w:hint="eastAsia"/>
          <w:sz w:val="28"/>
          <w:szCs w:val="28"/>
          <w:rtl/>
          <w:lang w:bidi="fa-IR"/>
          <w:rPrChange w:id="85" w:author="msi" w:date="2018-05-23T17:24:00Z">
            <w:rPr>
              <w:rFonts w:ascii="Tahoma" w:hAnsi="Tahoma" w:cs="B Lotus" w:hint="eastAsia"/>
              <w:sz w:val="28"/>
              <w:szCs w:val="28"/>
              <w:rtl/>
              <w:lang w:bidi="fa-IR"/>
            </w:rPr>
          </w:rPrChange>
        </w:rPr>
        <w:t>أ</w:t>
      </w:r>
      <w:r w:rsidRPr="00321A71">
        <w:rPr>
          <w:rFonts w:ascii="Tahoma" w:hAnsi="Tahoma"/>
          <w:sz w:val="28"/>
          <w:szCs w:val="28"/>
          <w:rtl/>
          <w:lang w:bidi="fa-IR"/>
          <w:rPrChange w:id="86" w:author="msi" w:date="2018-05-23T17:24:00Z">
            <w:rPr>
              <w:rFonts w:ascii="Tahoma" w:hAnsi="Tahoma" w:cs="B Lotus"/>
              <w:sz w:val="28"/>
              <w:szCs w:val="28"/>
              <w:rtl/>
              <w:lang w:bidi="fa-IR"/>
            </w:rPr>
          </w:rPrChange>
        </w:rPr>
        <w:t>م</w:t>
      </w:r>
      <w:r w:rsidRPr="00321A71">
        <w:rPr>
          <w:rFonts w:ascii="Tahoma" w:hAnsi="Tahoma" w:hint="cs"/>
          <w:sz w:val="28"/>
          <w:szCs w:val="28"/>
          <w:rtl/>
          <w:lang w:bidi="fa-IR"/>
          <w:rPrChange w:id="87" w:author="msi" w:date="2018-05-23T17:24:00Z">
            <w:rPr>
              <w:rFonts w:ascii="Tahoma" w:hAnsi="Tahoma"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ascii="Tahoma" w:hAnsi="Tahoma" w:hint="eastAsia"/>
          <w:sz w:val="28"/>
          <w:szCs w:val="28"/>
          <w:rtl/>
          <w:lang w:bidi="fa-IR"/>
          <w:rPrChange w:id="88" w:author="msi" w:date="2018-05-23T17:24:00Z">
            <w:rPr>
              <w:rFonts w:ascii="Tahoma" w:hAnsi="Tahoma" w:cs="B Lotus" w:hint="eastAsia"/>
              <w:sz w:val="28"/>
              <w:szCs w:val="28"/>
              <w:rtl/>
              <w:lang w:bidi="fa-IR"/>
            </w:rPr>
          </w:rPrChange>
        </w:rPr>
        <w:t>ن</w:t>
      </w:r>
      <w:r w:rsidRPr="00321A71">
        <w:rPr>
          <w:rFonts w:ascii="Tahoma" w:hAnsi="Tahoma"/>
          <w:sz w:val="28"/>
          <w:szCs w:val="28"/>
          <w:rtl/>
          <w:lang w:bidi="fa-IR"/>
          <w:rPrChange w:id="89" w:author="msi" w:date="2018-05-23T17:24:00Z">
            <w:rPr>
              <w:rFonts w:ascii="Tahoma" w:hAnsi="Tahoma"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ascii="Tahoma" w:hAnsi="Tahoma" w:hint="eastAsia"/>
          <w:sz w:val="28"/>
          <w:szCs w:val="28"/>
          <w:rtl/>
          <w:lang w:bidi="fa-IR"/>
          <w:rPrChange w:id="90" w:author="msi" w:date="2018-05-23T17:24:00Z">
            <w:rPr>
              <w:rFonts w:ascii="Tahoma" w:hAnsi="Tahoma" w:cs="B Lotus" w:hint="eastAsia"/>
              <w:sz w:val="28"/>
              <w:szCs w:val="28"/>
              <w:rtl/>
              <w:lang w:bidi="fa-IR"/>
            </w:rPr>
          </w:rPrChange>
        </w:rPr>
        <w:t>مال</w:t>
      </w:r>
      <w:r w:rsidRPr="00321A71">
        <w:rPr>
          <w:rFonts w:ascii="Tahoma" w:hAnsi="Tahoma" w:hint="cs"/>
          <w:sz w:val="28"/>
          <w:szCs w:val="28"/>
          <w:rtl/>
          <w:lang w:bidi="fa-IR"/>
          <w:rPrChange w:id="91" w:author="msi" w:date="2018-05-23T17:24:00Z">
            <w:rPr>
              <w:rFonts w:ascii="Tahoma" w:hAnsi="Tahoma"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ascii="Tahoma" w:hAnsi="Tahoma"/>
          <w:sz w:val="28"/>
          <w:szCs w:val="28"/>
          <w:rtl/>
          <w:lang w:bidi="fa-IR"/>
          <w:rPrChange w:id="92" w:author="msi" w:date="2018-05-23T17:24:00Z">
            <w:rPr>
              <w:rFonts w:ascii="Tahoma" w:hAnsi="Tahoma"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ascii="Tahoma" w:hAnsi="Tahoma" w:hint="eastAsia"/>
          <w:sz w:val="28"/>
          <w:szCs w:val="28"/>
          <w:rtl/>
          <w:lang w:bidi="fa-IR"/>
          <w:rPrChange w:id="93" w:author="msi" w:date="2018-05-23T17:24:00Z">
            <w:rPr>
              <w:rFonts w:ascii="Tahoma" w:hAnsi="Tahoma" w:cs="B Lotus" w:hint="eastAsia"/>
              <w:sz w:val="28"/>
              <w:szCs w:val="28"/>
              <w:rtl/>
              <w:lang w:bidi="fa-IR"/>
            </w:rPr>
          </w:rPrChange>
        </w:rPr>
        <w:t>ترور</w:t>
      </w:r>
      <w:r w:rsidRPr="00321A71">
        <w:rPr>
          <w:rFonts w:ascii="Tahoma" w:hAnsi="Tahoma" w:hint="cs"/>
          <w:sz w:val="28"/>
          <w:szCs w:val="28"/>
          <w:rtl/>
          <w:lang w:bidi="fa-IR"/>
          <w:rPrChange w:id="94" w:author="msi" w:date="2018-05-23T17:24:00Z">
            <w:rPr>
              <w:rFonts w:ascii="Tahoma" w:hAnsi="Tahoma"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ascii="Tahoma" w:hAnsi="Tahoma" w:hint="eastAsia"/>
          <w:sz w:val="28"/>
          <w:szCs w:val="28"/>
          <w:rtl/>
          <w:lang w:bidi="fa-IR"/>
          <w:rPrChange w:id="95" w:author="msi" w:date="2018-05-23T17:24:00Z">
            <w:rPr>
              <w:rFonts w:ascii="Tahoma" w:hAnsi="Tahoma" w:cs="B Lotus" w:hint="eastAsia"/>
              <w:sz w:val="28"/>
              <w:szCs w:val="28"/>
              <w:rtl/>
              <w:lang w:bidi="fa-IR"/>
            </w:rPr>
          </w:rPrChange>
        </w:rPr>
        <w:t>سم»</w:t>
      </w:r>
      <w:r w:rsidR="00370A9B" w:rsidRPr="00321A71">
        <w:rPr>
          <w:sz w:val="28"/>
          <w:szCs w:val="28"/>
          <w:rtl/>
          <w:lang w:bidi="fa-IR"/>
          <w:rPrChange w:id="96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در دستور کار مجلس شورا</w:t>
      </w:r>
      <w:r w:rsidR="00370A9B" w:rsidRPr="00321A71">
        <w:rPr>
          <w:rFonts w:hint="cs"/>
          <w:sz w:val="28"/>
          <w:szCs w:val="28"/>
          <w:rtl/>
          <w:lang w:bidi="fa-IR"/>
          <w:rPrChange w:id="97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370A9B" w:rsidRPr="00321A71">
        <w:rPr>
          <w:sz w:val="28"/>
          <w:szCs w:val="28"/>
          <w:rtl/>
          <w:lang w:bidi="fa-IR"/>
          <w:rPrChange w:id="9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اسلام</w:t>
      </w:r>
      <w:r w:rsidR="00370A9B" w:rsidRPr="00321A71">
        <w:rPr>
          <w:rFonts w:hint="cs"/>
          <w:sz w:val="28"/>
          <w:szCs w:val="28"/>
          <w:rtl/>
          <w:lang w:bidi="fa-IR"/>
          <w:rPrChange w:id="99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370A9B" w:rsidRPr="00321A71">
        <w:rPr>
          <w:sz w:val="28"/>
          <w:szCs w:val="28"/>
          <w:rtl/>
          <w:lang w:bidi="fa-IR"/>
          <w:rPrChange w:id="10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قرار گرفت ا</w:t>
      </w:r>
      <w:r w:rsidR="00370A9B" w:rsidRPr="00321A71">
        <w:rPr>
          <w:rFonts w:hint="cs"/>
          <w:sz w:val="28"/>
          <w:szCs w:val="28"/>
          <w:rtl/>
          <w:lang w:bidi="fa-IR"/>
          <w:rPrChange w:id="101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370A9B" w:rsidRPr="00321A71">
        <w:rPr>
          <w:rFonts w:hint="eastAsia"/>
          <w:sz w:val="28"/>
          <w:szCs w:val="28"/>
          <w:rtl/>
          <w:lang w:bidi="fa-IR"/>
          <w:rPrChange w:id="102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ن</w:t>
      </w:r>
      <w:r w:rsidR="00370A9B" w:rsidRPr="00321A71">
        <w:rPr>
          <w:sz w:val="28"/>
          <w:szCs w:val="28"/>
          <w:rtl/>
          <w:lang w:bidi="fa-IR"/>
          <w:rPrChange w:id="10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در حال</w:t>
      </w:r>
      <w:r w:rsidR="00370A9B" w:rsidRPr="00321A71">
        <w:rPr>
          <w:rFonts w:hint="cs"/>
          <w:sz w:val="28"/>
          <w:szCs w:val="28"/>
          <w:rtl/>
          <w:lang w:bidi="fa-IR"/>
          <w:rPrChange w:id="104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370A9B" w:rsidRPr="00321A71">
        <w:rPr>
          <w:sz w:val="28"/>
          <w:szCs w:val="28"/>
          <w:rtl/>
          <w:lang w:bidi="fa-IR"/>
          <w:rPrChange w:id="10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است </w:t>
      </w:r>
      <w:r w:rsidR="00E532F6" w:rsidRPr="00321A71">
        <w:rPr>
          <w:sz w:val="28"/>
          <w:szCs w:val="28"/>
          <w:rtl/>
          <w:lang w:bidi="fa-IR"/>
          <w:rPrChange w:id="106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که</w:t>
      </w:r>
      <w:del w:id="107" w:author="Novin Pendar" w:date="2018-05-15T15:51:00Z">
        <w:r w:rsidR="00370A9B" w:rsidRPr="00321A71" w:rsidDel="00E532F6">
          <w:rPr>
            <w:rFonts w:hint="eastAsia"/>
            <w:sz w:val="28"/>
            <w:szCs w:val="28"/>
            <w:rtl/>
            <w:lang w:bidi="fa-IR"/>
            <w:rPrChange w:id="108" w:author="msi" w:date="2018-05-23T17:24:00Z">
              <w:rPr>
                <w:rFonts w:cs="B Lotus" w:hint="eastAsia"/>
                <w:sz w:val="28"/>
                <w:szCs w:val="28"/>
                <w:rtl/>
                <w:lang w:bidi="fa-IR"/>
              </w:rPr>
            </w:rPrChange>
          </w:rPr>
          <w:delText>که</w:delText>
        </w:r>
        <w:r w:rsidR="00370A9B" w:rsidRPr="00321A71" w:rsidDel="00E532F6">
          <w:rPr>
            <w:sz w:val="28"/>
            <w:szCs w:val="28"/>
            <w:rtl/>
            <w:lang w:bidi="fa-IR"/>
            <w:rPrChange w:id="109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delText xml:space="preserve"> </w:delText>
        </w:r>
        <w:r w:rsidRPr="00321A71" w:rsidDel="00E532F6">
          <w:rPr>
            <w:sz w:val="28"/>
            <w:szCs w:val="28"/>
            <w:rtl/>
            <w:lang w:bidi="fa-IR"/>
            <w:rPrChange w:id="110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delText xml:space="preserve"> </w:delText>
        </w:r>
      </w:del>
      <w:commentRangeStart w:id="111"/>
      <w:del w:id="112" w:author="Novin Pendar" w:date="2018-05-15T15:45:00Z">
        <w:r w:rsidRPr="00321A71" w:rsidDel="001C2F20">
          <w:rPr>
            <w:rFonts w:hint="eastAsia"/>
            <w:sz w:val="28"/>
            <w:szCs w:val="28"/>
            <w:rtl/>
            <w:lang w:bidi="fa-IR"/>
            <w:rPrChange w:id="113" w:author="msi" w:date="2018-05-23T17:24:00Z">
              <w:rPr>
                <w:rFonts w:cs="B Lotus" w:hint="eastAsia"/>
                <w:sz w:val="28"/>
                <w:szCs w:val="28"/>
                <w:rtl/>
                <w:lang w:bidi="fa-IR"/>
              </w:rPr>
            </w:rPrChange>
          </w:rPr>
          <w:delText>فردا</w:delText>
        </w:r>
        <w:r w:rsidRPr="00321A71" w:rsidDel="001C2F20">
          <w:rPr>
            <w:rFonts w:hint="cs"/>
            <w:sz w:val="28"/>
            <w:szCs w:val="28"/>
            <w:rtl/>
            <w:lang w:bidi="fa-IR"/>
            <w:rPrChange w:id="114" w:author="msi" w:date="2018-05-23T17:24:00Z">
              <w:rPr>
                <w:rFonts w:cs="B Lotus" w:hint="cs"/>
                <w:sz w:val="28"/>
                <w:szCs w:val="28"/>
                <w:rtl/>
                <w:lang w:bidi="fa-IR"/>
              </w:rPr>
            </w:rPrChange>
          </w:rPr>
          <w:delText>ی</w:delText>
        </w:r>
        <w:r w:rsidRPr="00321A71" w:rsidDel="001C2F20">
          <w:rPr>
            <w:sz w:val="28"/>
            <w:szCs w:val="28"/>
            <w:rtl/>
            <w:lang w:bidi="fa-IR"/>
            <w:rPrChange w:id="115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delText xml:space="preserve"> مجلس قرار دارد </w:delText>
        </w:r>
        <w:commentRangeEnd w:id="111"/>
        <w:r w:rsidR="00EC7E36" w:rsidRPr="00321A71" w:rsidDel="001C2F20">
          <w:rPr>
            <w:rStyle w:val="CommentReference"/>
            <w:sz w:val="28"/>
            <w:szCs w:val="28"/>
            <w:rtl/>
            <w:rPrChange w:id="116" w:author="msi" w:date="2018-05-23T17:24:00Z">
              <w:rPr>
                <w:rStyle w:val="CommentReference"/>
                <w:rtl/>
              </w:rPr>
            </w:rPrChange>
          </w:rPr>
          <w:commentReference w:id="111"/>
        </w:r>
      </w:del>
      <w:del w:id="117" w:author="Novin Pendar" w:date="2018-05-15T15:51:00Z">
        <w:r w:rsidRPr="00321A71" w:rsidDel="00E532F6">
          <w:rPr>
            <w:rFonts w:hint="eastAsia"/>
            <w:sz w:val="28"/>
            <w:szCs w:val="28"/>
            <w:rtl/>
            <w:lang w:bidi="fa-IR"/>
            <w:rPrChange w:id="118" w:author="msi" w:date="2018-05-23T17:24:00Z">
              <w:rPr>
                <w:rFonts w:cs="B Lotus" w:hint="eastAsia"/>
                <w:sz w:val="28"/>
                <w:szCs w:val="28"/>
                <w:rtl/>
                <w:lang w:bidi="fa-IR"/>
              </w:rPr>
            </w:rPrChange>
          </w:rPr>
          <w:delText>که</w:delText>
        </w:r>
      </w:del>
      <w:r w:rsidRPr="00321A71">
        <w:rPr>
          <w:sz w:val="28"/>
          <w:szCs w:val="28"/>
          <w:rtl/>
          <w:lang w:bidi="fa-IR"/>
          <w:rPrChange w:id="11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دو سال </w:t>
      </w:r>
      <w:r w:rsidR="0029255A" w:rsidRPr="00321A71">
        <w:rPr>
          <w:rFonts w:hint="eastAsia"/>
          <w:sz w:val="28"/>
          <w:szCs w:val="28"/>
          <w:rtl/>
          <w:lang w:bidi="fa-IR"/>
          <w:rPrChange w:id="120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همکار</w:t>
      </w:r>
      <w:r w:rsidR="0029255A" w:rsidRPr="00321A71">
        <w:rPr>
          <w:rFonts w:hint="cs"/>
          <w:sz w:val="28"/>
          <w:szCs w:val="28"/>
          <w:rtl/>
          <w:lang w:bidi="fa-IR"/>
          <w:rPrChange w:id="121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29255A" w:rsidRPr="00321A71">
        <w:rPr>
          <w:sz w:val="28"/>
          <w:szCs w:val="28"/>
          <w:rtl/>
          <w:lang w:bidi="fa-IR"/>
          <w:rPrChange w:id="122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29255A" w:rsidRPr="00321A71">
        <w:rPr>
          <w:rFonts w:hint="eastAsia"/>
          <w:sz w:val="28"/>
          <w:szCs w:val="28"/>
          <w:rtl/>
          <w:lang w:bidi="fa-IR"/>
          <w:rPrChange w:id="123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نزد</w:t>
      </w:r>
      <w:r w:rsidR="0029255A" w:rsidRPr="00321A71">
        <w:rPr>
          <w:rFonts w:hint="cs"/>
          <w:sz w:val="28"/>
          <w:szCs w:val="28"/>
          <w:rtl/>
          <w:lang w:bidi="fa-IR"/>
          <w:rPrChange w:id="124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29255A" w:rsidRPr="00321A71">
        <w:rPr>
          <w:rFonts w:hint="eastAsia"/>
          <w:sz w:val="28"/>
          <w:szCs w:val="28"/>
          <w:rtl/>
          <w:lang w:bidi="fa-IR"/>
          <w:rPrChange w:id="125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ک</w:t>
      </w:r>
      <w:r w:rsidR="00370A9B" w:rsidRPr="00321A71">
        <w:rPr>
          <w:sz w:val="28"/>
          <w:szCs w:val="28"/>
          <w:rtl/>
          <w:lang w:bidi="fa-IR"/>
          <w:rPrChange w:id="126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با </w:t>
      </w:r>
      <w:r w:rsidR="00370A9B" w:rsidRPr="00321A71">
        <w:rPr>
          <w:sz w:val="28"/>
          <w:szCs w:val="28"/>
          <w:lang w:bidi="fa-IR"/>
          <w:rPrChange w:id="127" w:author="msi" w:date="2018-05-23T17:24:00Z">
            <w:rPr>
              <w:rFonts w:cs="B Lotus"/>
              <w:sz w:val="28"/>
              <w:szCs w:val="28"/>
              <w:lang w:bidi="fa-IR"/>
            </w:rPr>
          </w:rPrChange>
        </w:rPr>
        <w:t>FATF</w:t>
      </w:r>
      <w:r w:rsidR="0029255A" w:rsidRPr="00321A71">
        <w:rPr>
          <w:sz w:val="28"/>
          <w:szCs w:val="28"/>
          <w:rtl/>
          <w:lang w:bidi="fa-IR"/>
          <w:rPrChange w:id="12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commentRangeStart w:id="129"/>
      <w:del w:id="130" w:author="Novin Pendar" w:date="2018-05-15T15:45:00Z">
        <w:r w:rsidR="0029255A" w:rsidRPr="00321A71" w:rsidDel="001C2F20">
          <w:rPr>
            <w:rFonts w:hint="eastAsia"/>
            <w:sz w:val="28"/>
            <w:szCs w:val="28"/>
            <w:rtl/>
            <w:lang w:bidi="fa-IR"/>
            <w:rPrChange w:id="131" w:author="msi" w:date="2018-05-23T17:24:00Z">
              <w:rPr>
                <w:rFonts w:cs="B Lotus" w:hint="eastAsia"/>
                <w:sz w:val="28"/>
                <w:szCs w:val="28"/>
                <w:rtl/>
                <w:lang w:bidi="fa-IR"/>
              </w:rPr>
            </w:rPrChange>
          </w:rPr>
          <w:delText>با</w:delText>
        </w:r>
        <w:r w:rsidR="0029255A" w:rsidRPr="00321A71" w:rsidDel="001C2F20">
          <w:rPr>
            <w:sz w:val="28"/>
            <w:szCs w:val="28"/>
            <w:rtl/>
            <w:lang w:bidi="fa-IR"/>
            <w:rPrChange w:id="132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delText xml:space="preserve"> ا</w:delText>
        </w:r>
        <w:r w:rsidR="0029255A" w:rsidRPr="00321A71" w:rsidDel="001C2F20">
          <w:rPr>
            <w:rFonts w:hint="cs"/>
            <w:sz w:val="28"/>
            <w:szCs w:val="28"/>
            <w:rtl/>
            <w:lang w:bidi="fa-IR"/>
            <w:rPrChange w:id="133" w:author="msi" w:date="2018-05-23T17:24:00Z">
              <w:rPr>
                <w:rFonts w:cs="B Lotus" w:hint="cs"/>
                <w:sz w:val="28"/>
                <w:szCs w:val="28"/>
                <w:rtl/>
                <w:lang w:bidi="fa-IR"/>
              </w:rPr>
            </w:rPrChange>
          </w:rPr>
          <w:delText>ی</w:delText>
        </w:r>
        <w:r w:rsidR="0029255A" w:rsidRPr="00321A71" w:rsidDel="001C2F20">
          <w:rPr>
            <w:rFonts w:hint="eastAsia"/>
            <w:sz w:val="28"/>
            <w:szCs w:val="28"/>
            <w:rtl/>
            <w:lang w:bidi="fa-IR"/>
            <w:rPrChange w:id="134" w:author="msi" w:date="2018-05-23T17:24:00Z">
              <w:rPr>
                <w:rFonts w:cs="B Lotus" w:hint="eastAsia"/>
                <w:sz w:val="28"/>
                <w:szCs w:val="28"/>
                <w:rtl/>
                <w:lang w:bidi="fa-IR"/>
              </w:rPr>
            </w:rPrChange>
          </w:rPr>
          <w:delText>ن</w:delText>
        </w:r>
        <w:r w:rsidR="0029255A" w:rsidRPr="00321A71" w:rsidDel="001C2F20">
          <w:rPr>
            <w:sz w:val="28"/>
            <w:szCs w:val="28"/>
            <w:rtl/>
            <w:lang w:bidi="fa-IR"/>
            <w:rPrChange w:id="135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delText xml:space="preserve"> نهاد ب</w:delText>
        </w:r>
        <w:r w:rsidR="0029255A" w:rsidRPr="00321A71" w:rsidDel="001C2F20">
          <w:rPr>
            <w:rFonts w:hint="cs"/>
            <w:sz w:val="28"/>
            <w:szCs w:val="28"/>
            <w:rtl/>
            <w:lang w:bidi="fa-IR"/>
            <w:rPrChange w:id="136" w:author="msi" w:date="2018-05-23T17:24:00Z">
              <w:rPr>
                <w:rFonts w:cs="B Lotus" w:hint="cs"/>
                <w:sz w:val="28"/>
                <w:szCs w:val="28"/>
                <w:rtl/>
                <w:lang w:bidi="fa-IR"/>
              </w:rPr>
            </w:rPrChange>
          </w:rPr>
          <w:delText>ی</w:delText>
        </w:r>
        <w:r w:rsidR="0029255A" w:rsidRPr="00321A71" w:rsidDel="001C2F20">
          <w:rPr>
            <w:rFonts w:hint="eastAsia"/>
            <w:sz w:val="28"/>
            <w:szCs w:val="28"/>
            <w:rtl/>
            <w:lang w:bidi="fa-IR"/>
            <w:rPrChange w:id="137" w:author="msi" w:date="2018-05-23T17:24:00Z">
              <w:rPr>
                <w:rFonts w:cs="B Lotus" w:hint="eastAsia"/>
                <w:sz w:val="28"/>
                <w:szCs w:val="28"/>
                <w:rtl/>
                <w:lang w:bidi="fa-IR"/>
              </w:rPr>
            </w:rPrChange>
          </w:rPr>
          <w:delText>ن</w:delText>
        </w:r>
        <w:r w:rsidR="0029255A" w:rsidRPr="00321A71" w:rsidDel="001C2F20">
          <w:rPr>
            <w:sz w:val="28"/>
            <w:szCs w:val="28"/>
            <w:rtl/>
            <w:lang w:bidi="fa-IR"/>
            <w:rPrChange w:id="138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delText xml:space="preserve"> دولت</w:delText>
        </w:r>
        <w:r w:rsidR="0029255A" w:rsidRPr="00321A71" w:rsidDel="001C2F20">
          <w:rPr>
            <w:rFonts w:hint="cs"/>
            <w:sz w:val="28"/>
            <w:szCs w:val="28"/>
            <w:rtl/>
            <w:lang w:bidi="fa-IR"/>
            <w:rPrChange w:id="139" w:author="msi" w:date="2018-05-23T17:24:00Z">
              <w:rPr>
                <w:rFonts w:cs="B Lotus" w:hint="cs"/>
                <w:sz w:val="28"/>
                <w:szCs w:val="28"/>
                <w:rtl/>
                <w:lang w:bidi="fa-IR"/>
              </w:rPr>
            </w:rPrChange>
          </w:rPr>
          <w:delText>ی</w:delText>
        </w:r>
        <w:r w:rsidR="0029255A" w:rsidRPr="00321A71" w:rsidDel="001C2F20">
          <w:rPr>
            <w:sz w:val="28"/>
            <w:szCs w:val="28"/>
            <w:rtl/>
            <w:lang w:bidi="fa-IR"/>
            <w:rPrChange w:id="140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delText xml:space="preserve"> </w:delText>
        </w:r>
        <w:commentRangeEnd w:id="129"/>
        <w:r w:rsidR="00EC7E36" w:rsidRPr="00321A71" w:rsidDel="001C2F20">
          <w:rPr>
            <w:rStyle w:val="CommentReference"/>
            <w:sz w:val="28"/>
            <w:szCs w:val="28"/>
            <w:rtl/>
            <w:rPrChange w:id="141" w:author="msi" w:date="2018-05-23T17:24:00Z">
              <w:rPr>
                <w:rStyle w:val="CommentReference"/>
                <w:rtl/>
              </w:rPr>
            </w:rPrChange>
          </w:rPr>
          <w:commentReference w:id="129"/>
        </w:r>
      </w:del>
      <w:r w:rsidR="00197C07" w:rsidRPr="00321A71">
        <w:rPr>
          <w:rFonts w:hint="eastAsia"/>
          <w:sz w:val="28"/>
          <w:szCs w:val="28"/>
          <w:rtl/>
          <w:lang w:bidi="fa-IR"/>
          <w:rPrChange w:id="142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تأث</w:t>
      </w:r>
      <w:r w:rsidR="00197C07" w:rsidRPr="00321A71">
        <w:rPr>
          <w:rFonts w:hint="cs"/>
          <w:sz w:val="28"/>
          <w:szCs w:val="28"/>
          <w:rtl/>
          <w:lang w:bidi="fa-IR"/>
          <w:rPrChange w:id="143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197C07" w:rsidRPr="00321A71">
        <w:rPr>
          <w:rFonts w:hint="eastAsia"/>
          <w:sz w:val="28"/>
          <w:szCs w:val="28"/>
          <w:rtl/>
          <w:lang w:bidi="fa-IR"/>
          <w:rPrChange w:id="144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ر</w:t>
      </w:r>
      <w:r w:rsidR="00197C07" w:rsidRPr="00321A71">
        <w:rPr>
          <w:sz w:val="28"/>
          <w:szCs w:val="28"/>
          <w:rtl/>
          <w:lang w:bidi="fa-IR"/>
          <w:rPrChange w:id="14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197C07" w:rsidRPr="00321A71">
        <w:rPr>
          <w:rFonts w:hint="eastAsia"/>
          <w:sz w:val="28"/>
          <w:szCs w:val="28"/>
          <w:rtl/>
          <w:lang w:bidi="fa-IR"/>
          <w:rPrChange w:id="146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چندان</w:t>
      </w:r>
      <w:r w:rsidR="00197C07" w:rsidRPr="00321A71">
        <w:rPr>
          <w:rFonts w:hint="cs"/>
          <w:sz w:val="28"/>
          <w:szCs w:val="28"/>
          <w:rtl/>
          <w:lang w:bidi="fa-IR"/>
          <w:rPrChange w:id="147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197C07" w:rsidRPr="00321A71">
        <w:rPr>
          <w:sz w:val="28"/>
          <w:szCs w:val="28"/>
          <w:rtl/>
          <w:lang w:bidi="fa-IR"/>
          <w:rPrChange w:id="14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197C07" w:rsidRPr="00321A71">
        <w:rPr>
          <w:rFonts w:hint="eastAsia"/>
          <w:sz w:val="28"/>
          <w:szCs w:val="28"/>
          <w:rtl/>
          <w:lang w:bidi="fa-IR"/>
          <w:rPrChange w:id="149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بر</w:t>
      </w:r>
      <w:r w:rsidR="00197C07" w:rsidRPr="00321A71">
        <w:rPr>
          <w:sz w:val="28"/>
          <w:szCs w:val="28"/>
          <w:rtl/>
          <w:lang w:bidi="fa-IR"/>
          <w:rPrChange w:id="15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197C07" w:rsidRPr="00321A71">
        <w:rPr>
          <w:rFonts w:hint="eastAsia"/>
          <w:sz w:val="28"/>
          <w:szCs w:val="28"/>
          <w:rtl/>
          <w:lang w:bidi="fa-IR"/>
          <w:rPrChange w:id="151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روابط</w:t>
      </w:r>
      <w:r w:rsidR="00197C07" w:rsidRPr="00321A71">
        <w:rPr>
          <w:sz w:val="28"/>
          <w:szCs w:val="28"/>
          <w:rtl/>
          <w:lang w:bidi="fa-IR"/>
          <w:rPrChange w:id="152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197C07" w:rsidRPr="00321A71">
        <w:rPr>
          <w:rFonts w:hint="eastAsia"/>
          <w:sz w:val="28"/>
          <w:szCs w:val="28"/>
          <w:rtl/>
          <w:lang w:bidi="fa-IR"/>
          <w:rPrChange w:id="153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بانک</w:t>
      </w:r>
      <w:r w:rsidR="00197C07" w:rsidRPr="00321A71">
        <w:rPr>
          <w:rFonts w:hint="cs"/>
          <w:sz w:val="28"/>
          <w:szCs w:val="28"/>
          <w:rtl/>
          <w:lang w:bidi="fa-IR"/>
          <w:rPrChange w:id="154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197C07" w:rsidRPr="00321A71">
        <w:rPr>
          <w:sz w:val="28"/>
          <w:szCs w:val="28"/>
          <w:rtl/>
          <w:lang w:bidi="fa-IR"/>
          <w:rPrChange w:id="15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197C07" w:rsidRPr="00321A71">
        <w:rPr>
          <w:rFonts w:hint="eastAsia"/>
          <w:sz w:val="28"/>
          <w:szCs w:val="28"/>
          <w:rtl/>
          <w:lang w:bidi="fa-IR"/>
          <w:rPrChange w:id="156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ا</w:t>
      </w:r>
      <w:r w:rsidR="00197C07" w:rsidRPr="00321A71">
        <w:rPr>
          <w:rFonts w:hint="cs"/>
          <w:sz w:val="28"/>
          <w:szCs w:val="28"/>
          <w:rtl/>
          <w:lang w:bidi="fa-IR"/>
          <w:rPrChange w:id="157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197C07" w:rsidRPr="00321A71">
        <w:rPr>
          <w:rFonts w:hint="eastAsia"/>
          <w:sz w:val="28"/>
          <w:szCs w:val="28"/>
          <w:rtl/>
          <w:lang w:bidi="fa-IR"/>
          <w:rPrChange w:id="158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ران</w:t>
      </w:r>
      <w:r w:rsidR="00197C07" w:rsidRPr="00321A71">
        <w:rPr>
          <w:sz w:val="28"/>
          <w:szCs w:val="28"/>
          <w:rtl/>
          <w:lang w:bidi="fa-IR"/>
          <w:rPrChange w:id="15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197C07" w:rsidRPr="00321A71">
        <w:rPr>
          <w:rFonts w:hint="eastAsia"/>
          <w:sz w:val="28"/>
          <w:szCs w:val="28"/>
          <w:rtl/>
          <w:lang w:bidi="fa-IR"/>
          <w:rPrChange w:id="160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نداشته</w:t>
      </w:r>
      <w:r w:rsidR="00197C07" w:rsidRPr="00321A71">
        <w:rPr>
          <w:sz w:val="28"/>
          <w:szCs w:val="28"/>
          <w:rtl/>
          <w:lang w:bidi="fa-IR"/>
          <w:rPrChange w:id="16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197C07" w:rsidRPr="00321A71">
        <w:rPr>
          <w:rFonts w:hint="eastAsia"/>
          <w:sz w:val="28"/>
          <w:szCs w:val="28"/>
          <w:rtl/>
          <w:lang w:bidi="fa-IR"/>
          <w:rPrChange w:id="162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است</w:t>
      </w:r>
      <w:r w:rsidR="00197C07" w:rsidRPr="00321A71">
        <w:rPr>
          <w:sz w:val="28"/>
          <w:szCs w:val="28"/>
          <w:rtl/>
          <w:lang w:bidi="fa-IR"/>
          <w:rPrChange w:id="16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.</w:t>
      </w:r>
    </w:p>
    <w:p w14:paraId="5FE21617" w14:textId="77777777" w:rsidR="00CC62B8" w:rsidRPr="00321A71" w:rsidRDefault="0029255A" w:rsidP="0029255A">
      <w:pPr>
        <w:ind w:right="0" w:hanging="46"/>
        <w:jc w:val="center"/>
        <w:rPr>
          <w:sz w:val="28"/>
          <w:szCs w:val="28"/>
          <w:rtl/>
          <w:lang w:bidi="fa-IR"/>
          <w:rPrChange w:id="164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</w:pPr>
      <w:r w:rsidRPr="00321A71">
        <w:rPr>
          <w:sz w:val="28"/>
          <w:szCs w:val="28"/>
          <w:rtl/>
          <w:lang w:bidi="fa-IR"/>
          <w:rPrChange w:id="16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***</w:t>
      </w:r>
    </w:p>
    <w:p w14:paraId="7F7655E1" w14:textId="77777777" w:rsidR="0029255A" w:rsidRPr="00321A71" w:rsidRDefault="0029255A" w:rsidP="0029255A">
      <w:pPr>
        <w:ind w:right="0" w:hanging="46"/>
        <w:jc w:val="right"/>
        <w:rPr>
          <w:sz w:val="28"/>
          <w:szCs w:val="28"/>
          <w:rtl/>
          <w:lang w:bidi="fa-IR"/>
          <w:rPrChange w:id="166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</w:pPr>
      <w:r w:rsidRPr="00321A71">
        <w:rPr>
          <w:rFonts w:hint="eastAsia"/>
          <w:sz w:val="28"/>
          <w:szCs w:val="28"/>
          <w:rtl/>
          <w:lang w:bidi="fa-IR"/>
          <w:rPrChange w:id="167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بهار</w:t>
      </w:r>
      <w:r w:rsidRPr="00321A71">
        <w:rPr>
          <w:sz w:val="28"/>
          <w:szCs w:val="28"/>
          <w:rtl/>
          <w:lang w:bidi="fa-IR"/>
          <w:rPrChange w:id="16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169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اکبر</w:t>
      </w:r>
      <w:r w:rsidRPr="00321A71">
        <w:rPr>
          <w:rFonts w:hint="cs"/>
          <w:sz w:val="28"/>
          <w:szCs w:val="28"/>
          <w:rtl/>
          <w:lang w:bidi="fa-IR"/>
          <w:rPrChange w:id="170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</w:p>
    <w:p w14:paraId="79C99DA8" w14:textId="77777777" w:rsidR="00CB3D86" w:rsidRPr="00321A71" w:rsidRDefault="00517BF3" w:rsidP="001C2F20">
      <w:pPr>
        <w:ind w:right="0" w:hanging="46"/>
        <w:rPr>
          <w:sz w:val="28"/>
          <w:szCs w:val="28"/>
          <w:rtl/>
          <w:lang w:bidi="fa-IR"/>
          <w:rPrChange w:id="17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</w:pPr>
      <w:r w:rsidRPr="00321A71">
        <w:rPr>
          <w:rFonts w:hint="eastAsia"/>
          <w:sz w:val="28"/>
          <w:szCs w:val="28"/>
          <w:rtl/>
          <w:lang w:bidi="fa-IR"/>
          <w:rPrChange w:id="172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سه</w:t>
      </w:r>
      <w:r w:rsidRPr="00321A71">
        <w:rPr>
          <w:sz w:val="28"/>
          <w:szCs w:val="28"/>
          <w:rtl/>
          <w:lang w:bidi="fa-IR"/>
          <w:rPrChange w:id="17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لا</w:t>
      </w:r>
      <w:r w:rsidRPr="00321A71">
        <w:rPr>
          <w:rFonts w:hint="cs"/>
          <w:sz w:val="28"/>
          <w:szCs w:val="28"/>
          <w:rtl/>
          <w:lang w:bidi="fa-IR"/>
          <w:rPrChange w:id="174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75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حه</w:t>
      </w:r>
      <w:r w:rsidRPr="00321A71">
        <w:rPr>
          <w:sz w:val="28"/>
          <w:szCs w:val="28"/>
          <w:rtl/>
          <w:lang w:bidi="fa-IR"/>
          <w:rPrChange w:id="176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470CC6" w:rsidRPr="00321A71">
        <w:rPr>
          <w:rFonts w:ascii="Tahoma" w:hAnsi="Tahoma"/>
          <w:sz w:val="28"/>
          <w:szCs w:val="28"/>
          <w:rtl/>
          <w:lang w:bidi="fa-IR"/>
          <w:rPrChange w:id="177" w:author="msi" w:date="2018-05-23T17:24:00Z">
            <w:rPr>
              <w:rFonts w:ascii="Tahoma" w:hAnsi="Tahoma" w:cs="B Lotus"/>
              <w:sz w:val="28"/>
              <w:szCs w:val="28"/>
              <w:rtl/>
              <w:lang w:bidi="fa-IR"/>
            </w:rPr>
          </w:rPrChange>
        </w:rPr>
        <w:t>«الحاق دولت جمهور</w:t>
      </w:r>
      <w:r w:rsidR="00470CC6" w:rsidRPr="00321A71">
        <w:rPr>
          <w:rFonts w:ascii="Tahoma" w:hAnsi="Tahoma" w:hint="cs"/>
          <w:sz w:val="28"/>
          <w:szCs w:val="28"/>
          <w:rtl/>
          <w:lang w:bidi="fa-IR"/>
          <w:rPrChange w:id="178" w:author="msi" w:date="2018-05-23T17:24:00Z">
            <w:rPr>
              <w:rFonts w:ascii="Tahoma" w:hAnsi="Tahoma"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470CC6" w:rsidRPr="00321A71">
        <w:rPr>
          <w:rFonts w:ascii="Tahoma" w:hAnsi="Tahoma"/>
          <w:sz w:val="28"/>
          <w:szCs w:val="28"/>
          <w:rtl/>
          <w:lang w:bidi="fa-IR"/>
          <w:rPrChange w:id="179" w:author="msi" w:date="2018-05-23T17:24:00Z">
            <w:rPr>
              <w:rFonts w:ascii="Tahoma" w:hAnsi="Tahoma" w:cs="B Lotus"/>
              <w:sz w:val="28"/>
              <w:szCs w:val="28"/>
              <w:rtl/>
              <w:lang w:bidi="fa-IR"/>
            </w:rPr>
          </w:rPrChange>
        </w:rPr>
        <w:t xml:space="preserve"> اسلام</w:t>
      </w:r>
      <w:r w:rsidR="00470CC6" w:rsidRPr="00321A71">
        <w:rPr>
          <w:rFonts w:ascii="Tahoma" w:hAnsi="Tahoma" w:hint="cs"/>
          <w:sz w:val="28"/>
          <w:szCs w:val="28"/>
          <w:rtl/>
          <w:lang w:bidi="fa-IR"/>
          <w:rPrChange w:id="180" w:author="msi" w:date="2018-05-23T17:24:00Z">
            <w:rPr>
              <w:rFonts w:ascii="Tahoma" w:hAnsi="Tahoma"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470CC6" w:rsidRPr="00321A71">
        <w:rPr>
          <w:rFonts w:ascii="Tahoma" w:hAnsi="Tahoma"/>
          <w:sz w:val="28"/>
          <w:szCs w:val="28"/>
          <w:rtl/>
          <w:lang w:bidi="fa-IR"/>
          <w:rPrChange w:id="181" w:author="msi" w:date="2018-05-23T17:24:00Z">
            <w:rPr>
              <w:rFonts w:ascii="Tahoma" w:hAnsi="Tahoma" w:cs="B Lotus"/>
              <w:sz w:val="28"/>
              <w:szCs w:val="28"/>
              <w:rtl/>
              <w:lang w:bidi="fa-IR"/>
            </w:rPr>
          </w:rPrChange>
        </w:rPr>
        <w:t xml:space="preserve"> ا</w:t>
      </w:r>
      <w:r w:rsidR="00470CC6" w:rsidRPr="00321A71">
        <w:rPr>
          <w:rFonts w:ascii="Tahoma" w:hAnsi="Tahoma" w:hint="cs"/>
          <w:sz w:val="28"/>
          <w:szCs w:val="28"/>
          <w:rtl/>
          <w:lang w:bidi="fa-IR"/>
          <w:rPrChange w:id="182" w:author="msi" w:date="2018-05-23T17:24:00Z">
            <w:rPr>
              <w:rFonts w:ascii="Tahoma" w:hAnsi="Tahoma"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470CC6" w:rsidRPr="00321A71">
        <w:rPr>
          <w:rFonts w:ascii="Tahoma" w:hAnsi="Tahoma" w:hint="eastAsia"/>
          <w:sz w:val="28"/>
          <w:szCs w:val="28"/>
          <w:rtl/>
          <w:lang w:bidi="fa-IR"/>
          <w:rPrChange w:id="183" w:author="msi" w:date="2018-05-23T17:24:00Z">
            <w:rPr>
              <w:rFonts w:ascii="Tahoma" w:hAnsi="Tahoma" w:cs="B Lotus" w:hint="eastAsia"/>
              <w:sz w:val="28"/>
              <w:szCs w:val="28"/>
              <w:rtl/>
              <w:lang w:bidi="fa-IR"/>
            </w:rPr>
          </w:rPrChange>
        </w:rPr>
        <w:t>ران</w:t>
      </w:r>
      <w:r w:rsidR="00470CC6" w:rsidRPr="00321A71">
        <w:rPr>
          <w:rFonts w:ascii="Tahoma" w:hAnsi="Tahoma"/>
          <w:sz w:val="28"/>
          <w:szCs w:val="28"/>
          <w:rtl/>
          <w:lang w:bidi="fa-IR"/>
          <w:rPrChange w:id="184" w:author="msi" w:date="2018-05-23T17:24:00Z">
            <w:rPr>
              <w:rFonts w:ascii="Tahoma" w:hAnsi="Tahoma"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470CC6" w:rsidRPr="00321A71">
        <w:rPr>
          <w:rFonts w:ascii="Tahoma" w:hAnsi="Tahoma" w:hint="eastAsia"/>
          <w:sz w:val="28"/>
          <w:szCs w:val="28"/>
          <w:rtl/>
          <w:lang w:bidi="fa-IR"/>
          <w:rPrChange w:id="185" w:author="msi" w:date="2018-05-23T17:24:00Z">
            <w:rPr>
              <w:rFonts w:ascii="Tahoma" w:hAnsi="Tahoma" w:cs="B Lotus" w:hint="eastAsia"/>
              <w:sz w:val="28"/>
              <w:szCs w:val="28"/>
              <w:rtl/>
              <w:lang w:bidi="fa-IR"/>
            </w:rPr>
          </w:rPrChange>
        </w:rPr>
        <w:t>به</w:t>
      </w:r>
      <w:r w:rsidR="00470CC6" w:rsidRPr="00321A71">
        <w:rPr>
          <w:rFonts w:ascii="Tahoma" w:hAnsi="Tahoma"/>
          <w:sz w:val="28"/>
          <w:szCs w:val="28"/>
          <w:rtl/>
          <w:lang w:bidi="fa-IR"/>
          <w:rPrChange w:id="186" w:author="msi" w:date="2018-05-23T17:24:00Z">
            <w:rPr>
              <w:rFonts w:ascii="Tahoma" w:hAnsi="Tahoma"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470CC6" w:rsidRPr="00321A71">
        <w:rPr>
          <w:rFonts w:ascii="Tahoma" w:hAnsi="Tahoma" w:hint="eastAsia"/>
          <w:sz w:val="28"/>
          <w:szCs w:val="28"/>
          <w:rtl/>
          <w:lang w:bidi="fa-IR"/>
          <w:rPrChange w:id="187" w:author="msi" w:date="2018-05-23T17:24:00Z">
            <w:rPr>
              <w:rFonts w:ascii="Tahoma" w:hAnsi="Tahoma" w:cs="B Lotus" w:hint="eastAsia"/>
              <w:sz w:val="28"/>
              <w:szCs w:val="28"/>
              <w:rtl/>
              <w:lang w:bidi="fa-IR"/>
            </w:rPr>
          </w:rPrChange>
        </w:rPr>
        <w:t>کنوانس</w:t>
      </w:r>
      <w:r w:rsidR="00470CC6" w:rsidRPr="00321A71">
        <w:rPr>
          <w:rFonts w:ascii="Tahoma" w:hAnsi="Tahoma" w:hint="cs"/>
          <w:sz w:val="28"/>
          <w:szCs w:val="28"/>
          <w:rtl/>
          <w:lang w:bidi="fa-IR"/>
          <w:rPrChange w:id="188" w:author="msi" w:date="2018-05-23T17:24:00Z">
            <w:rPr>
              <w:rFonts w:ascii="Tahoma" w:hAnsi="Tahoma"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470CC6" w:rsidRPr="00321A71">
        <w:rPr>
          <w:rFonts w:ascii="Tahoma" w:hAnsi="Tahoma" w:hint="eastAsia"/>
          <w:sz w:val="28"/>
          <w:szCs w:val="28"/>
          <w:rtl/>
          <w:lang w:bidi="fa-IR"/>
          <w:rPrChange w:id="189" w:author="msi" w:date="2018-05-23T17:24:00Z">
            <w:rPr>
              <w:rFonts w:ascii="Tahoma" w:hAnsi="Tahoma" w:cs="B Lotus" w:hint="eastAsia"/>
              <w:sz w:val="28"/>
              <w:szCs w:val="28"/>
              <w:rtl/>
              <w:lang w:bidi="fa-IR"/>
            </w:rPr>
          </w:rPrChange>
        </w:rPr>
        <w:t>ون</w:t>
      </w:r>
      <w:r w:rsidR="00470CC6" w:rsidRPr="00321A71">
        <w:rPr>
          <w:rFonts w:ascii="Tahoma" w:hAnsi="Tahoma"/>
          <w:sz w:val="28"/>
          <w:szCs w:val="28"/>
          <w:rtl/>
          <w:lang w:bidi="fa-IR"/>
          <w:rPrChange w:id="190" w:author="msi" w:date="2018-05-23T17:24:00Z">
            <w:rPr>
              <w:rFonts w:ascii="Tahoma" w:hAnsi="Tahoma"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470CC6" w:rsidRPr="00321A71">
        <w:rPr>
          <w:rFonts w:ascii="Tahoma" w:hAnsi="Tahoma" w:hint="eastAsia"/>
          <w:sz w:val="28"/>
          <w:szCs w:val="28"/>
          <w:rtl/>
          <w:lang w:bidi="fa-IR"/>
          <w:rPrChange w:id="191" w:author="msi" w:date="2018-05-23T17:24:00Z">
            <w:rPr>
              <w:rFonts w:ascii="Tahoma" w:hAnsi="Tahoma" w:cs="B Lotus" w:hint="eastAsia"/>
              <w:sz w:val="28"/>
              <w:szCs w:val="28"/>
              <w:rtl/>
              <w:lang w:bidi="fa-IR"/>
            </w:rPr>
          </w:rPrChange>
        </w:rPr>
        <w:t>ب</w:t>
      </w:r>
      <w:r w:rsidR="00470CC6" w:rsidRPr="00321A71">
        <w:rPr>
          <w:rFonts w:ascii="Tahoma" w:hAnsi="Tahoma" w:hint="cs"/>
          <w:sz w:val="28"/>
          <w:szCs w:val="28"/>
          <w:rtl/>
          <w:lang w:bidi="fa-IR"/>
          <w:rPrChange w:id="192" w:author="msi" w:date="2018-05-23T17:24:00Z">
            <w:rPr>
              <w:rFonts w:ascii="Tahoma" w:hAnsi="Tahoma"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470CC6" w:rsidRPr="00321A71">
        <w:rPr>
          <w:rFonts w:ascii="Tahoma" w:hAnsi="Tahoma" w:hint="eastAsia"/>
          <w:sz w:val="28"/>
          <w:szCs w:val="28"/>
          <w:rtl/>
          <w:lang w:bidi="fa-IR"/>
          <w:rPrChange w:id="193" w:author="msi" w:date="2018-05-23T17:24:00Z">
            <w:rPr>
              <w:rFonts w:ascii="Tahoma" w:hAnsi="Tahoma" w:cs="B Lotus" w:hint="eastAsia"/>
              <w:sz w:val="28"/>
              <w:szCs w:val="28"/>
              <w:rtl/>
              <w:lang w:bidi="fa-IR"/>
            </w:rPr>
          </w:rPrChange>
        </w:rPr>
        <w:t>ن‌الملل</w:t>
      </w:r>
      <w:r w:rsidR="00470CC6" w:rsidRPr="00321A71">
        <w:rPr>
          <w:rFonts w:ascii="Tahoma" w:hAnsi="Tahoma" w:hint="cs"/>
          <w:sz w:val="28"/>
          <w:szCs w:val="28"/>
          <w:rtl/>
          <w:lang w:bidi="fa-IR"/>
          <w:rPrChange w:id="194" w:author="msi" w:date="2018-05-23T17:24:00Z">
            <w:rPr>
              <w:rFonts w:ascii="Tahoma" w:hAnsi="Tahoma"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470CC6" w:rsidRPr="00321A71">
        <w:rPr>
          <w:rFonts w:ascii="Tahoma" w:hAnsi="Tahoma"/>
          <w:sz w:val="28"/>
          <w:szCs w:val="28"/>
          <w:rtl/>
          <w:lang w:bidi="fa-IR"/>
          <w:rPrChange w:id="195" w:author="msi" w:date="2018-05-23T17:24:00Z">
            <w:rPr>
              <w:rFonts w:ascii="Tahoma" w:hAnsi="Tahoma"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470CC6" w:rsidRPr="00321A71">
        <w:rPr>
          <w:rFonts w:ascii="Tahoma" w:hAnsi="Tahoma" w:hint="eastAsia"/>
          <w:sz w:val="28"/>
          <w:szCs w:val="28"/>
          <w:rtl/>
          <w:lang w:bidi="fa-IR"/>
          <w:rPrChange w:id="196" w:author="msi" w:date="2018-05-23T17:24:00Z">
            <w:rPr>
              <w:rFonts w:ascii="Tahoma" w:hAnsi="Tahoma" w:cs="B Lotus" w:hint="eastAsia"/>
              <w:sz w:val="28"/>
              <w:szCs w:val="28"/>
              <w:rtl/>
              <w:lang w:bidi="fa-IR"/>
            </w:rPr>
          </w:rPrChange>
        </w:rPr>
        <w:t>مقابله</w:t>
      </w:r>
      <w:r w:rsidR="00470CC6" w:rsidRPr="00321A71">
        <w:rPr>
          <w:rFonts w:ascii="Tahoma" w:hAnsi="Tahoma"/>
          <w:sz w:val="28"/>
          <w:szCs w:val="28"/>
          <w:rtl/>
          <w:lang w:bidi="fa-IR"/>
          <w:rPrChange w:id="197" w:author="msi" w:date="2018-05-23T17:24:00Z">
            <w:rPr>
              <w:rFonts w:ascii="Tahoma" w:hAnsi="Tahoma"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470CC6" w:rsidRPr="00321A71">
        <w:rPr>
          <w:rFonts w:ascii="Tahoma" w:hAnsi="Tahoma" w:hint="eastAsia"/>
          <w:sz w:val="28"/>
          <w:szCs w:val="28"/>
          <w:rtl/>
          <w:lang w:bidi="fa-IR"/>
          <w:rPrChange w:id="198" w:author="msi" w:date="2018-05-23T17:24:00Z">
            <w:rPr>
              <w:rFonts w:ascii="Tahoma" w:hAnsi="Tahoma" w:cs="B Lotus" w:hint="eastAsia"/>
              <w:sz w:val="28"/>
              <w:szCs w:val="28"/>
              <w:rtl/>
              <w:lang w:bidi="fa-IR"/>
            </w:rPr>
          </w:rPrChange>
        </w:rPr>
        <w:t>با</w:t>
      </w:r>
      <w:r w:rsidR="00470CC6" w:rsidRPr="00321A71">
        <w:rPr>
          <w:rFonts w:ascii="Tahoma" w:hAnsi="Tahoma"/>
          <w:sz w:val="28"/>
          <w:szCs w:val="28"/>
          <w:rtl/>
          <w:lang w:bidi="fa-IR"/>
          <w:rPrChange w:id="199" w:author="msi" w:date="2018-05-23T17:24:00Z">
            <w:rPr>
              <w:rFonts w:ascii="Tahoma" w:hAnsi="Tahoma"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470CC6" w:rsidRPr="00321A71">
        <w:rPr>
          <w:rFonts w:ascii="Tahoma" w:hAnsi="Tahoma" w:hint="eastAsia"/>
          <w:sz w:val="28"/>
          <w:szCs w:val="28"/>
          <w:rtl/>
          <w:lang w:bidi="fa-IR"/>
          <w:rPrChange w:id="200" w:author="msi" w:date="2018-05-23T17:24:00Z">
            <w:rPr>
              <w:rFonts w:ascii="Tahoma" w:hAnsi="Tahoma" w:cs="B Lotus" w:hint="eastAsia"/>
              <w:sz w:val="28"/>
              <w:szCs w:val="28"/>
              <w:rtl/>
              <w:lang w:bidi="fa-IR"/>
            </w:rPr>
          </w:rPrChange>
        </w:rPr>
        <w:t>ت</w:t>
      </w:r>
      <w:r w:rsidR="00B85938" w:rsidRPr="00321A71">
        <w:rPr>
          <w:rFonts w:ascii="Tahoma" w:hAnsi="Tahoma" w:hint="eastAsia"/>
          <w:sz w:val="28"/>
          <w:szCs w:val="28"/>
          <w:rtl/>
          <w:lang w:bidi="fa-IR"/>
          <w:rPrChange w:id="201" w:author="msi" w:date="2018-05-23T17:24:00Z">
            <w:rPr>
              <w:rFonts w:ascii="Tahoma" w:hAnsi="Tahoma" w:cs="B Lotus" w:hint="eastAsia"/>
              <w:sz w:val="28"/>
              <w:szCs w:val="28"/>
              <w:rtl/>
              <w:lang w:bidi="fa-IR"/>
            </w:rPr>
          </w:rPrChange>
        </w:rPr>
        <w:t>أ</w:t>
      </w:r>
      <w:r w:rsidR="00470CC6" w:rsidRPr="00321A71">
        <w:rPr>
          <w:rFonts w:ascii="Tahoma" w:hAnsi="Tahoma"/>
          <w:sz w:val="28"/>
          <w:szCs w:val="28"/>
          <w:rtl/>
          <w:lang w:bidi="fa-IR"/>
          <w:rPrChange w:id="202" w:author="msi" w:date="2018-05-23T17:24:00Z">
            <w:rPr>
              <w:rFonts w:ascii="Tahoma" w:hAnsi="Tahoma" w:cs="B Lotus"/>
              <w:sz w:val="28"/>
              <w:szCs w:val="28"/>
              <w:rtl/>
              <w:lang w:bidi="fa-IR"/>
            </w:rPr>
          </w:rPrChange>
        </w:rPr>
        <w:t>م</w:t>
      </w:r>
      <w:r w:rsidR="00470CC6" w:rsidRPr="00321A71">
        <w:rPr>
          <w:rFonts w:ascii="Tahoma" w:hAnsi="Tahoma" w:hint="cs"/>
          <w:sz w:val="28"/>
          <w:szCs w:val="28"/>
          <w:rtl/>
          <w:lang w:bidi="fa-IR"/>
          <w:rPrChange w:id="203" w:author="msi" w:date="2018-05-23T17:24:00Z">
            <w:rPr>
              <w:rFonts w:ascii="Tahoma" w:hAnsi="Tahoma"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470CC6" w:rsidRPr="00321A71">
        <w:rPr>
          <w:rFonts w:ascii="Tahoma" w:hAnsi="Tahoma" w:hint="eastAsia"/>
          <w:sz w:val="28"/>
          <w:szCs w:val="28"/>
          <w:rtl/>
          <w:lang w:bidi="fa-IR"/>
          <w:rPrChange w:id="204" w:author="msi" w:date="2018-05-23T17:24:00Z">
            <w:rPr>
              <w:rFonts w:ascii="Tahoma" w:hAnsi="Tahoma" w:cs="B Lotus" w:hint="eastAsia"/>
              <w:sz w:val="28"/>
              <w:szCs w:val="28"/>
              <w:rtl/>
              <w:lang w:bidi="fa-IR"/>
            </w:rPr>
          </w:rPrChange>
        </w:rPr>
        <w:t>ن</w:t>
      </w:r>
      <w:r w:rsidR="00470CC6" w:rsidRPr="00321A71">
        <w:rPr>
          <w:rFonts w:ascii="Tahoma" w:hAnsi="Tahoma"/>
          <w:sz w:val="28"/>
          <w:szCs w:val="28"/>
          <w:rtl/>
          <w:lang w:bidi="fa-IR"/>
          <w:rPrChange w:id="205" w:author="msi" w:date="2018-05-23T17:24:00Z">
            <w:rPr>
              <w:rFonts w:ascii="Tahoma" w:hAnsi="Tahoma" w:cs="B Lotus"/>
              <w:sz w:val="28"/>
              <w:szCs w:val="28"/>
              <w:rtl/>
              <w:lang w:bidi="fa-IR"/>
            </w:rPr>
          </w:rPrChange>
        </w:rPr>
        <w:t xml:space="preserve"> مال</w:t>
      </w:r>
      <w:r w:rsidR="00470CC6" w:rsidRPr="00321A71">
        <w:rPr>
          <w:rFonts w:ascii="Tahoma" w:hAnsi="Tahoma" w:hint="cs"/>
          <w:sz w:val="28"/>
          <w:szCs w:val="28"/>
          <w:rtl/>
          <w:lang w:bidi="fa-IR"/>
          <w:rPrChange w:id="206" w:author="msi" w:date="2018-05-23T17:24:00Z">
            <w:rPr>
              <w:rFonts w:ascii="Tahoma" w:hAnsi="Tahoma"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470CC6" w:rsidRPr="00321A71">
        <w:rPr>
          <w:rFonts w:ascii="Tahoma" w:hAnsi="Tahoma"/>
          <w:sz w:val="28"/>
          <w:szCs w:val="28"/>
          <w:rtl/>
          <w:lang w:bidi="fa-IR"/>
          <w:rPrChange w:id="207" w:author="msi" w:date="2018-05-23T17:24:00Z">
            <w:rPr>
              <w:rFonts w:ascii="Tahoma" w:hAnsi="Tahoma" w:cs="B Lotus"/>
              <w:sz w:val="28"/>
              <w:szCs w:val="28"/>
              <w:rtl/>
              <w:lang w:bidi="fa-IR"/>
            </w:rPr>
          </w:rPrChange>
        </w:rPr>
        <w:t xml:space="preserve"> ترور</w:t>
      </w:r>
      <w:r w:rsidR="00470CC6" w:rsidRPr="00321A71">
        <w:rPr>
          <w:rFonts w:ascii="Tahoma" w:hAnsi="Tahoma" w:hint="cs"/>
          <w:sz w:val="28"/>
          <w:szCs w:val="28"/>
          <w:rtl/>
          <w:lang w:bidi="fa-IR"/>
          <w:rPrChange w:id="208" w:author="msi" w:date="2018-05-23T17:24:00Z">
            <w:rPr>
              <w:rFonts w:ascii="Tahoma" w:hAnsi="Tahoma"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470CC6" w:rsidRPr="00321A71">
        <w:rPr>
          <w:rFonts w:ascii="Tahoma" w:hAnsi="Tahoma" w:hint="eastAsia"/>
          <w:sz w:val="28"/>
          <w:szCs w:val="28"/>
          <w:rtl/>
          <w:lang w:bidi="fa-IR"/>
          <w:rPrChange w:id="209" w:author="msi" w:date="2018-05-23T17:24:00Z">
            <w:rPr>
              <w:rFonts w:ascii="Tahoma" w:hAnsi="Tahoma" w:cs="B Lotus" w:hint="eastAsia"/>
              <w:sz w:val="28"/>
              <w:szCs w:val="28"/>
              <w:rtl/>
              <w:lang w:bidi="fa-IR"/>
            </w:rPr>
          </w:rPrChange>
        </w:rPr>
        <w:t>سم»،</w:t>
      </w:r>
      <w:r w:rsidR="00470CC6" w:rsidRPr="00321A71">
        <w:rPr>
          <w:rFonts w:ascii="Tahoma" w:hAnsi="Tahoma"/>
          <w:sz w:val="28"/>
          <w:szCs w:val="28"/>
          <w:rtl/>
          <w:lang w:bidi="fa-IR"/>
          <w:rPrChange w:id="210" w:author="msi" w:date="2018-05-23T17:24:00Z">
            <w:rPr>
              <w:rFonts w:ascii="Tahoma" w:hAnsi="Tahoma" w:cs="B Lotus"/>
              <w:sz w:val="28"/>
              <w:szCs w:val="28"/>
              <w:rtl/>
              <w:lang w:bidi="fa-IR"/>
            </w:rPr>
          </w:rPrChange>
        </w:rPr>
        <w:t xml:space="preserve"> «اصلاح قانون مبارزه با </w:t>
      </w:r>
      <w:r w:rsidR="00E532F6" w:rsidRPr="00321A71">
        <w:rPr>
          <w:rFonts w:ascii="Tahoma" w:hAnsi="Tahoma"/>
          <w:sz w:val="28"/>
          <w:szCs w:val="28"/>
          <w:rtl/>
          <w:lang w:bidi="fa-IR"/>
          <w:rPrChange w:id="211" w:author="msi" w:date="2018-05-23T17:24:00Z">
            <w:rPr>
              <w:rFonts w:ascii="Tahoma" w:hAnsi="Tahoma" w:cs="B Lotus"/>
              <w:sz w:val="28"/>
              <w:szCs w:val="28"/>
              <w:rtl/>
              <w:lang w:bidi="fa-IR"/>
            </w:rPr>
          </w:rPrChange>
        </w:rPr>
        <w:t>پول‌شو</w:t>
      </w:r>
      <w:r w:rsidR="00E532F6" w:rsidRPr="00321A71">
        <w:rPr>
          <w:rFonts w:ascii="Tahoma" w:hAnsi="Tahoma" w:hint="cs"/>
          <w:sz w:val="28"/>
          <w:szCs w:val="28"/>
          <w:rtl/>
          <w:lang w:bidi="fa-IR"/>
          <w:rPrChange w:id="212" w:author="msi" w:date="2018-05-23T17:24:00Z">
            <w:rPr>
              <w:rFonts w:ascii="Tahoma" w:hAnsi="Tahoma" w:cs="B Lotus" w:hint="cs"/>
              <w:sz w:val="28"/>
              <w:szCs w:val="28"/>
              <w:rtl/>
              <w:lang w:bidi="fa-IR"/>
            </w:rPr>
          </w:rPrChange>
        </w:rPr>
        <w:t>یی</w:t>
      </w:r>
      <w:r w:rsidR="00470CC6" w:rsidRPr="00321A71">
        <w:rPr>
          <w:rFonts w:ascii="Tahoma" w:hAnsi="Tahoma"/>
          <w:sz w:val="28"/>
          <w:szCs w:val="28"/>
          <w:rtl/>
          <w:lang w:bidi="fa-IR"/>
          <w:rPrChange w:id="213" w:author="msi" w:date="2018-05-23T17:24:00Z">
            <w:rPr>
              <w:rFonts w:ascii="Tahoma" w:hAnsi="Tahoma" w:cs="B Lotus"/>
              <w:sz w:val="28"/>
              <w:szCs w:val="28"/>
              <w:rtl/>
              <w:lang w:bidi="fa-IR"/>
            </w:rPr>
          </w:rPrChange>
        </w:rPr>
        <w:t>» و «اصلاح قانون مبارزه با ت</w:t>
      </w:r>
      <w:r w:rsidR="00B85938" w:rsidRPr="00321A71">
        <w:rPr>
          <w:rFonts w:ascii="Tahoma" w:hAnsi="Tahoma" w:hint="eastAsia"/>
          <w:sz w:val="28"/>
          <w:szCs w:val="28"/>
          <w:rtl/>
          <w:lang w:bidi="fa-IR"/>
          <w:rPrChange w:id="214" w:author="msi" w:date="2018-05-23T17:24:00Z">
            <w:rPr>
              <w:rFonts w:ascii="Tahoma" w:hAnsi="Tahoma" w:cs="B Lotus" w:hint="eastAsia"/>
              <w:sz w:val="28"/>
              <w:szCs w:val="28"/>
              <w:rtl/>
              <w:lang w:bidi="fa-IR"/>
            </w:rPr>
          </w:rPrChange>
        </w:rPr>
        <w:t>أ</w:t>
      </w:r>
      <w:r w:rsidR="00470CC6" w:rsidRPr="00321A71">
        <w:rPr>
          <w:rFonts w:ascii="Tahoma" w:hAnsi="Tahoma"/>
          <w:sz w:val="28"/>
          <w:szCs w:val="28"/>
          <w:rtl/>
          <w:lang w:bidi="fa-IR"/>
          <w:rPrChange w:id="215" w:author="msi" w:date="2018-05-23T17:24:00Z">
            <w:rPr>
              <w:rFonts w:ascii="Tahoma" w:hAnsi="Tahoma" w:cs="B Lotus"/>
              <w:sz w:val="28"/>
              <w:szCs w:val="28"/>
              <w:rtl/>
              <w:lang w:bidi="fa-IR"/>
            </w:rPr>
          </w:rPrChange>
        </w:rPr>
        <w:t>م</w:t>
      </w:r>
      <w:r w:rsidR="00470CC6" w:rsidRPr="00321A71">
        <w:rPr>
          <w:rFonts w:ascii="Tahoma" w:hAnsi="Tahoma" w:hint="cs"/>
          <w:sz w:val="28"/>
          <w:szCs w:val="28"/>
          <w:rtl/>
          <w:lang w:bidi="fa-IR"/>
          <w:rPrChange w:id="216" w:author="msi" w:date="2018-05-23T17:24:00Z">
            <w:rPr>
              <w:rFonts w:ascii="Tahoma" w:hAnsi="Tahoma"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470CC6" w:rsidRPr="00321A71">
        <w:rPr>
          <w:rFonts w:ascii="Tahoma" w:hAnsi="Tahoma" w:hint="eastAsia"/>
          <w:sz w:val="28"/>
          <w:szCs w:val="28"/>
          <w:rtl/>
          <w:lang w:bidi="fa-IR"/>
          <w:rPrChange w:id="217" w:author="msi" w:date="2018-05-23T17:24:00Z">
            <w:rPr>
              <w:rFonts w:ascii="Tahoma" w:hAnsi="Tahoma" w:cs="B Lotus" w:hint="eastAsia"/>
              <w:sz w:val="28"/>
              <w:szCs w:val="28"/>
              <w:rtl/>
              <w:lang w:bidi="fa-IR"/>
            </w:rPr>
          </w:rPrChange>
        </w:rPr>
        <w:t>ن</w:t>
      </w:r>
      <w:r w:rsidR="00470CC6" w:rsidRPr="00321A71">
        <w:rPr>
          <w:rFonts w:ascii="Tahoma" w:hAnsi="Tahoma"/>
          <w:sz w:val="28"/>
          <w:szCs w:val="28"/>
          <w:rtl/>
          <w:lang w:bidi="fa-IR"/>
          <w:rPrChange w:id="218" w:author="msi" w:date="2018-05-23T17:24:00Z">
            <w:rPr>
              <w:rFonts w:ascii="Tahoma" w:hAnsi="Tahoma"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470CC6" w:rsidRPr="00321A71">
        <w:rPr>
          <w:rFonts w:ascii="Tahoma" w:hAnsi="Tahoma" w:hint="eastAsia"/>
          <w:sz w:val="28"/>
          <w:szCs w:val="28"/>
          <w:rtl/>
          <w:lang w:bidi="fa-IR"/>
          <w:rPrChange w:id="219" w:author="msi" w:date="2018-05-23T17:24:00Z">
            <w:rPr>
              <w:rFonts w:ascii="Tahoma" w:hAnsi="Tahoma" w:cs="B Lotus" w:hint="eastAsia"/>
              <w:sz w:val="28"/>
              <w:szCs w:val="28"/>
              <w:rtl/>
              <w:lang w:bidi="fa-IR"/>
            </w:rPr>
          </w:rPrChange>
        </w:rPr>
        <w:t>مال</w:t>
      </w:r>
      <w:r w:rsidR="00470CC6" w:rsidRPr="00321A71">
        <w:rPr>
          <w:rFonts w:ascii="Tahoma" w:hAnsi="Tahoma" w:hint="cs"/>
          <w:sz w:val="28"/>
          <w:szCs w:val="28"/>
          <w:rtl/>
          <w:lang w:bidi="fa-IR"/>
          <w:rPrChange w:id="220" w:author="msi" w:date="2018-05-23T17:24:00Z">
            <w:rPr>
              <w:rFonts w:ascii="Tahoma" w:hAnsi="Tahoma"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470CC6" w:rsidRPr="00321A71">
        <w:rPr>
          <w:rFonts w:ascii="Tahoma" w:hAnsi="Tahoma"/>
          <w:sz w:val="28"/>
          <w:szCs w:val="28"/>
          <w:rtl/>
          <w:lang w:bidi="fa-IR"/>
          <w:rPrChange w:id="221" w:author="msi" w:date="2018-05-23T17:24:00Z">
            <w:rPr>
              <w:rFonts w:ascii="Tahoma" w:hAnsi="Tahoma"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470CC6" w:rsidRPr="00321A71">
        <w:rPr>
          <w:rFonts w:ascii="Tahoma" w:hAnsi="Tahoma" w:hint="eastAsia"/>
          <w:sz w:val="28"/>
          <w:szCs w:val="28"/>
          <w:rtl/>
          <w:lang w:bidi="fa-IR"/>
          <w:rPrChange w:id="222" w:author="msi" w:date="2018-05-23T17:24:00Z">
            <w:rPr>
              <w:rFonts w:ascii="Tahoma" w:hAnsi="Tahoma" w:cs="B Lotus" w:hint="eastAsia"/>
              <w:sz w:val="28"/>
              <w:szCs w:val="28"/>
              <w:rtl/>
              <w:lang w:bidi="fa-IR"/>
            </w:rPr>
          </w:rPrChange>
        </w:rPr>
        <w:t>ترور</w:t>
      </w:r>
      <w:r w:rsidR="00470CC6" w:rsidRPr="00321A71">
        <w:rPr>
          <w:rFonts w:ascii="Tahoma" w:hAnsi="Tahoma" w:hint="cs"/>
          <w:sz w:val="28"/>
          <w:szCs w:val="28"/>
          <w:rtl/>
          <w:lang w:bidi="fa-IR"/>
          <w:rPrChange w:id="223" w:author="msi" w:date="2018-05-23T17:24:00Z">
            <w:rPr>
              <w:rFonts w:ascii="Tahoma" w:hAnsi="Tahoma"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470CC6" w:rsidRPr="00321A71">
        <w:rPr>
          <w:rFonts w:ascii="Tahoma" w:hAnsi="Tahoma" w:hint="eastAsia"/>
          <w:sz w:val="28"/>
          <w:szCs w:val="28"/>
          <w:rtl/>
          <w:lang w:bidi="fa-IR"/>
          <w:rPrChange w:id="224" w:author="msi" w:date="2018-05-23T17:24:00Z">
            <w:rPr>
              <w:rFonts w:ascii="Tahoma" w:hAnsi="Tahoma" w:cs="B Lotus" w:hint="eastAsia"/>
              <w:sz w:val="28"/>
              <w:szCs w:val="28"/>
              <w:rtl/>
              <w:lang w:bidi="fa-IR"/>
            </w:rPr>
          </w:rPrChange>
        </w:rPr>
        <w:t>سم»</w:t>
      </w:r>
      <w:r w:rsidR="00470CC6" w:rsidRPr="00321A71">
        <w:rPr>
          <w:sz w:val="28"/>
          <w:szCs w:val="28"/>
          <w:rtl/>
          <w:lang w:bidi="fa-IR"/>
          <w:rPrChange w:id="22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226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با</w:t>
      </w:r>
      <w:r w:rsidRPr="00321A71">
        <w:rPr>
          <w:sz w:val="28"/>
          <w:szCs w:val="28"/>
          <w:rtl/>
          <w:lang w:bidi="fa-IR"/>
          <w:rPrChange w:id="22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ق</w:t>
      </w:r>
      <w:r w:rsidRPr="00321A71">
        <w:rPr>
          <w:rFonts w:hint="cs"/>
          <w:sz w:val="28"/>
          <w:szCs w:val="28"/>
          <w:rtl/>
          <w:lang w:bidi="fa-IR"/>
          <w:rPrChange w:id="228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229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د</w:t>
      </w:r>
      <w:r w:rsidRPr="00321A71">
        <w:rPr>
          <w:sz w:val="28"/>
          <w:szCs w:val="28"/>
          <w:rtl/>
          <w:lang w:bidi="fa-IR"/>
          <w:rPrChange w:id="23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دو فور</w:t>
      </w:r>
      <w:r w:rsidRPr="00321A71">
        <w:rPr>
          <w:rFonts w:hint="cs"/>
          <w:sz w:val="28"/>
          <w:szCs w:val="28"/>
          <w:rtl/>
          <w:lang w:bidi="fa-IR"/>
          <w:rPrChange w:id="231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232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ت</w:t>
      </w:r>
      <w:r w:rsidRPr="00321A71">
        <w:rPr>
          <w:sz w:val="28"/>
          <w:szCs w:val="28"/>
          <w:rtl/>
          <w:lang w:bidi="fa-IR"/>
          <w:rPrChange w:id="23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در دستور کار مجلس شورا</w:t>
      </w:r>
      <w:r w:rsidRPr="00321A71">
        <w:rPr>
          <w:rFonts w:hint="cs"/>
          <w:sz w:val="28"/>
          <w:szCs w:val="28"/>
          <w:rtl/>
          <w:lang w:bidi="fa-IR"/>
          <w:rPrChange w:id="234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23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اسلام</w:t>
      </w:r>
      <w:r w:rsidRPr="00321A71">
        <w:rPr>
          <w:rFonts w:hint="cs"/>
          <w:sz w:val="28"/>
          <w:szCs w:val="28"/>
          <w:rtl/>
          <w:lang w:bidi="fa-IR"/>
          <w:rPrChange w:id="236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23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قرار گرفت و مخالفان و موافقان به </w:t>
      </w:r>
      <w:r w:rsidR="00E532F6" w:rsidRPr="00321A71">
        <w:rPr>
          <w:sz w:val="28"/>
          <w:szCs w:val="28"/>
          <w:rtl/>
          <w:lang w:bidi="fa-IR"/>
          <w:rPrChange w:id="23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اظهارنظر</w:t>
      </w:r>
      <w:r w:rsidRPr="00321A71">
        <w:rPr>
          <w:sz w:val="28"/>
          <w:szCs w:val="28"/>
          <w:rtl/>
          <w:lang w:bidi="fa-IR"/>
          <w:rPrChange w:id="23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پرداختند.</w:t>
      </w:r>
    </w:p>
    <w:p w14:paraId="46B23F3A" w14:textId="77777777" w:rsidR="00CB3D86" w:rsidRPr="00321A71" w:rsidRDefault="00E532F6" w:rsidP="00CB3D86">
      <w:pPr>
        <w:pStyle w:val="NormalWeb"/>
        <w:shd w:val="clear" w:color="auto" w:fill="FFFFFF"/>
        <w:bidi/>
        <w:spacing w:before="0" w:beforeAutospacing="0" w:after="165" w:afterAutospacing="0" w:line="336" w:lineRule="atLeast"/>
        <w:jc w:val="both"/>
        <w:rPr>
          <w:rFonts w:ascii="RTNassim" w:hAnsi="RTNassim" w:cs="B Nazanin"/>
          <w:spacing w:val="-3"/>
          <w:sz w:val="28"/>
          <w:szCs w:val="28"/>
          <w:rtl/>
          <w:rPrChange w:id="240" w:author="msi" w:date="2018-05-23T17:24:00Z">
            <w:rPr>
              <w:rFonts w:ascii="RTNassim" w:hAnsi="RTNassim" w:cs="B Lotus"/>
              <w:spacing w:val="-3"/>
              <w:sz w:val="28"/>
              <w:szCs w:val="28"/>
              <w:rtl/>
            </w:rPr>
          </w:rPrChange>
        </w:rPr>
      </w:pPr>
      <w:r w:rsidRPr="00321A71">
        <w:rPr>
          <w:rFonts w:cs="B Nazanin"/>
          <w:sz w:val="28"/>
          <w:szCs w:val="28"/>
          <w:rtl/>
          <w:rPrChange w:id="241" w:author="msi" w:date="2018-05-23T17:24:00Z">
            <w:rPr>
              <w:rFonts w:cs="B Lotus"/>
              <w:sz w:val="28"/>
              <w:szCs w:val="28"/>
              <w:rtl/>
            </w:rPr>
          </w:rPrChange>
        </w:rPr>
        <w:t>محمدکاظم</w:t>
      </w:r>
      <w:r w:rsidR="00CB3D86" w:rsidRPr="00321A71">
        <w:rPr>
          <w:rFonts w:cs="B Nazanin"/>
          <w:sz w:val="28"/>
          <w:szCs w:val="28"/>
          <w:rtl/>
          <w:rPrChange w:id="242" w:author="msi" w:date="2018-05-23T17:24:00Z">
            <w:rPr>
              <w:rFonts w:cs="B Lotus"/>
              <w:sz w:val="28"/>
              <w:szCs w:val="28"/>
              <w:rtl/>
            </w:rPr>
          </w:rPrChange>
        </w:rPr>
        <w:t xml:space="preserve"> دلخوش و ط</w:t>
      </w:r>
      <w:r w:rsidR="00CB3D86" w:rsidRPr="00321A71">
        <w:rPr>
          <w:rFonts w:cs="B Nazanin" w:hint="cs"/>
          <w:sz w:val="28"/>
          <w:szCs w:val="28"/>
          <w:rtl/>
          <w:rPrChange w:id="243" w:author="msi" w:date="2018-05-23T17:24:00Z">
            <w:rPr>
              <w:rFonts w:cs="B Lotus" w:hint="cs"/>
              <w:sz w:val="28"/>
              <w:szCs w:val="28"/>
              <w:rtl/>
            </w:rPr>
          </w:rPrChange>
        </w:rPr>
        <w:t>ی</w:t>
      </w:r>
      <w:r w:rsidR="00CB3D86" w:rsidRPr="00321A71">
        <w:rPr>
          <w:rFonts w:cs="B Nazanin" w:hint="eastAsia"/>
          <w:sz w:val="28"/>
          <w:szCs w:val="28"/>
          <w:rtl/>
          <w:rPrChange w:id="244" w:author="msi" w:date="2018-05-23T17:24:00Z">
            <w:rPr>
              <w:rFonts w:cs="B Lotus" w:hint="eastAsia"/>
              <w:sz w:val="28"/>
              <w:szCs w:val="28"/>
              <w:rtl/>
            </w:rPr>
          </w:rPrChange>
        </w:rPr>
        <w:t>به</w:t>
      </w:r>
      <w:r w:rsidR="00CB3D86" w:rsidRPr="00321A71">
        <w:rPr>
          <w:rFonts w:cs="B Nazanin"/>
          <w:sz w:val="28"/>
          <w:szCs w:val="28"/>
          <w:rtl/>
          <w:rPrChange w:id="245" w:author="msi" w:date="2018-05-23T17:24:00Z">
            <w:rPr>
              <w:rFonts w:cs="B Lotus"/>
              <w:sz w:val="28"/>
              <w:szCs w:val="28"/>
              <w:rtl/>
            </w:rPr>
          </w:rPrChange>
        </w:rPr>
        <w:t xml:space="preserve"> س</w:t>
      </w:r>
      <w:r w:rsidR="00CB3D86" w:rsidRPr="00321A71">
        <w:rPr>
          <w:rFonts w:cs="B Nazanin" w:hint="cs"/>
          <w:sz w:val="28"/>
          <w:szCs w:val="28"/>
          <w:rtl/>
          <w:rPrChange w:id="246" w:author="msi" w:date="2018-05-23T17:24:00Z">
            <w:rPr>
              <w:rFonts w:cs="B Lotus" w:hint="cs"/>
              <w:sz w:val="28"/>
              <w:szCs w:val="28"/>
              <w:rtl/>
            </w:rPr>
          </w:rPrChange>
        </w:rPr>
        <w:t>ی</w:t>
      </w:r>
      <w:r w:rsidR="00CB3D86" w:rsidRPr="00321A71">
        <w:rPr>
          <w:rFonts w:cs="B Nazanin" w:hint="eastAsia"/>
          <w:sz w:val="28"/>
          <w:szCs w:val="28"/>
          <w:rtl/>
          <w:rPrChange w:id="247" w:author="msi" w:date="2018-05-23T17:24:00Z">
            <w:rPr>
              <w:rFonts w:cs="B Lotus" w:hint="eastAsia"/>
              <w:sz w:val="28"/>
              <w:szCs w:val="28"/>
              <w:rtl/>
            </w:rPr>
          </w:rPrChange>
        </w:rPr>
        <w:t>اوش</w:t>
      </w:r>
      <w:r w:rsidR="00CB3D86" w:rsidRPr="00321A71">
        <w:rPr>
          <w:rFonts w:cs="B Nazanin" w:hint="cs"/>
          <w:sz w:val="28"/>
          <w:szCs w:val="28"/>
          <w:rtl/>
          <w:rPrChange w:id="248" w:author="msi" w:date="2018-05-23T17:24:00Z">
            <w:rPr>
              <w:rFonts w:cs="B Lotus" w:hint="cs"/>
              <w:sz w:val="28"/>
              <w:szCs w:val="28"/>
              <w:rtl/>
            </w:rPr>
          </w:rPrChange>
        </w:rPr>
        <w:t>ی</w:t>
      </w:r>
      <w:r w:rsidR="00CB3D86" w:rsidRPr="00321A71">
        <w:rPr>
          <w:rFonts w:cs="B Nazanin"/>
          <w:sz w:val="28"/>
          <w:szCs w:val="28"/>
          <w:rtl/>
          <w:rPrChange w:id="249" w:author="msi" w:date="2018-05-23T17:24:00Z">
            <w:rPr>
              <w:rFonts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cs="B Nazanin"/>
          <w:sz w:val="28"/>
          <w:szCs w:val="28"/>
          <w:rtl/>
          <w:rPrChange w:id="250" w:author="msi" w:date="2018-05-23T17:24:00Z">
            <w:rPr>
              <w:rFonts w:cs="B Lotus"/>
              <w:sz w:val="28"/>
              <w:szCs w:val="28"/>
              <w:rtl/>
            </w:rPr>
          </w:rPrChange>
        </w:rPr>
        <w:t>ازجمله</w:t>
      </w:r>
      <w:r w:rsidR="00517BF3" w:rsidRPr="00321A71">
        <w:rPr>
          <w:rFonts w:cs="B Nazanin"/>
          <w:sz w:val="28"/>
          <w:szCs w:val="28"/>
          <w:rtl/>
          <w:rPrChange w:id="251" w:author="msi" w:date="2018-05-23T17:24:00Z">
            <w:rPr>
              <w:rFonts w:cs="B Lotus"/>
              <w:sz w:val="28"/>
              <w:szCs w:val="28"/>
              <w:rtl/>
            </w:rPr>
          </w:rPrChange>
        </w:rPr>
        <w:t xml:space="preserve"> موافقان </w:t>
      </w:r>
      <w:ins w:id="252" w:author="msi" w:date="2018-05-23T17:28:00Z">
        <w:r w:rsidR="00321A71">
          <w:rPr>
            <w:rFonts w:cs="B Nazanin" w:hint="cs"/>
            <w:sz w:val="28"/>
            <w:szCs w:val="28"/>
            <w:rtl/>
          </w:rPr>
          <w:t xml:space="preserve">اصلاح این لوایح </w:t>
        </w:r>
      </w:ins>
      <w:r w:rsidR="00517BF3" w:rsidRPr="00321A71">
        <w:rPr>
          <w:rFonts w:cs="B Nazanin" w:hint="eastAsia"/>
          <w:sz w:val="28"/>
          <w:szCs w:val="28"/>
          <w:rtl/>
          <w:rPrChange w:id="253" w:author="msi" w:date="2018-05-23T17:24:00Z">
            <w:rPr>
              <w:rFonts w:cs="B Lotus" w:hint="eastAsia"/>
              <w:sz w:val="28"/>
              <w:szCs w:val="28"/>
              <w:rtl/>
            </w:rPr>
          </w:rPrChange>
        </w:rPr>
        <w:t>بودند</w:t>
      </w:r>
      <w:r w:rsidR="00517BF3" w:rsidRPr="00321A71">
        <w:rPr>
          <w:rFonts w:cs="B Nazanin"/>
          <w:sz w:val="28"/>
          <w:szCs w:val="28"/>
          <w:rtl/>
          <w:rPrChange w:id="254" w:author="msi" w:date="2018-05-23T17:24:00Z">
            <w:rPr>
              <w:rFonts w:cs="B Lotus"/>
              <w:sz w:val="28"/>
              <w:szCs w:val="28"/>
              <w:rtl/>
            </w:rPr>
          </w:rPrChange>
        </w:rPr>
        <w:t xml:space="preserve"> </w:t>
      </w:r>
      <w:r w:rsidR="00517BF3" w:rsidRPr="00321A71">
        <w:rPr>
          <w:rFonts w:cs="B Nazanin" w:hint="eastAsia"/>
          <w:sz w:val="28"/>
          <w:szCs w:val="28"/>
          <w:rtl/>
          <w:rPrChange w:id="255" w:author="msi" w:date="2018-05-23T17:24:00Z">
            <w:rPr>
              <w:rFonts w:cs="B Lotus" w:hint="eastAsia"/>
              <w:sz w:val="28"/>
              <w:szCs w:val="28"/>
              <w:rtl/>
            </w:rPr>
          </w:rPrChange>
        </w:rPr>
        <w:t>که</w:t>
      </w:r>
      <w:r w:rsidR="00517BF3" w:rsidRPr="00321A71">
        <w:rPr>
          <w:rFonts w:cs="B Nazanin"/>
          <w:sz w:val="28"/>
          <w:szCs w:val="28"/>
          <w:rtl/>
          <w:rPrChange w:id="256" w:author="msi" w:date="2018-05-23T17:24:00Z">
            <w:rPr>
              <w:rFonts w:cs="B Lotus"/>
              <w:sz w:val="28"/>
              <w:szCs w:val="28"/>
              <w:rtl/>
            </w:rPr>
          </w:rPrChange>
        </w:rPr>
        <w:t xml:space="preserve"> </w:t>
      </w:r>
      <w:r w:rsidR="00517BF3" w:rsidRPr="00321A71">
        <w:rPr>
          <w:rFonts w:cs="B Nazanin" w:hint="eastAsia"/>
          <w:sz w:val="28"/>
          <w:szCs w:val="28"/>
          <w:rtl/>
          <w:rPrChange w:id="257" w:author="msi" w:date="2018-05-23T17:24:00Z">
            <w:rPr>
              <w:rFonts w:cs="B Lotus" w:hint="eastAsia"/>
              <w:sz w:val="28"/>
              <w:szCs w:val="28"/>
              <w:rtl/>
            </w:rPr>
          </w:rPrChange>
        </w:rPr>
        <w:t>با</w:t>
      </w:r>
      <w:r w:rsidR="00517BF3" w:rsidRPr="00321A71">
        <w:rPr>
          <w:rFonts w:cs="B Nazanin"/>
          <w:sz w:val="28"/>
          <w:szCs w:val="28"/>
          <w:rtl/>
          <w:rPrChange w:id="258" w:author="msi" w:date="2018-05-23T17:24:00Z">
            <w:rPr>
              <w:rFonts w:cs="B Lotus"/>
              <w:sz w:val="28"/>
              <w:szCs w:val="28"/>
              <w:rtl/>
            </w:rPr>
          </w:rPrChange>
        </w:rPr>
        <w:t xml:space="preserve"> </w:t>
      </w:r>
      <w:r w:rsidR="00517BF3" w:rsidRPr="00321A71">
        <w:rPr>
          <w:rFonts w:cs="B Nazanin" w:hint="eastAsia"/>
          <w:sz w:val="28"/>
          <w:szCs w:val="28"/>
          <w:rtl/>
          <w:rPrChange w:id="259" w:author="msi" w:date="2018-05-23T17:24:00Z">
            <w:rPr>
              <w:rFonts w:cs="B Lotus" w:hint="eastAsia"/>
              <w:sz w:val="28"/>
              <w:szCs w:val="28"/>
              <w:rtl/>
            </w:rPr>
          </w:rPrChange>
        </w:rPr>
        <w:t>ادله</w:t>
      </w:r>
      <w:r w:rsidR="00CB3D86" w:rsidRPr="00321A71">
        <w:rPr>
          <w:rFonts w:cs="B Nazanin"/>
          <w:sz w:val="28"/>
          <w:szCs w:val="28"/>
          <w:rtl/>
          <w:rPrChange w:id="260" w:author="msi" w:date="2018-05-23T17:24:00Z">
            <w:rPr>
              <w:rFonts w:cs="B Lotus"/>
              <w:sz w:val="28"/>
              <w:szCs w:val="28"/>
              <w:rtl/>
            </w:rPr>
          </w:rPrChange>
        </w:rPr>
        <w:t xml:space="preserve"> مبارزه با مفاسد اقتصاد</w:t>
      </w:r>
      <w:r w:rsidR="00CB3D86" w:rsidRPr="00321A71">
        <w:rPr>
          <w:rFonts w:cs="B Nazanin" w:hint="cs"/>
          <w:sz w:val="28"/>
          <w:szCs w:val="28"/>
          <w:rtl/>
          <w:rPrChange w:id="261" w:author="msi" w:date="2018-05-23T17:24:00Z">
            <w:rPr>
              <w:rFonts w:cs="B Lotus" w:hint="cs"/>
              <w:sz w:val="28"/>
              <w:szCs w:val="28"/>
              <w:rtl/>
            </w:rPr>
          </w:rPrChange>
        </w:rPr>
        <w:t>ی</w:t>
      </w:r>
      <w:r w:rsidR="00CB3D86" w:rsidRPr="00321A71">
        <w:rPr>
          <w:rFonts w:cs="B Nazanin"/>
          <w:sz w:val="28"/>
          <w:szCs w:val="28"/>
          <w:rtl/>
          <w:rPrChange w:id="262" w:author="msi" w:date="2018-05-23T17:24:00Z">
            <w:rPr>
              <w:rFonts w:cs="B Lotus"/>
              <w:sz w:val="28"/>
              <w:szCs w:val="28"/>
              <w:rtl/>
            </w:rPr>
          </w:rPrChange>
        </w:rPr>
        <w:t xml:space="preserve"> از طر</w:t>
      </w:r>
      <w:r w:rsidR="00CB3D86" w:rsidRPr="00321A71">
        <w:rPr>
          <w:rFonts w:cs="B Nazanin" w:hint="cs"/>
          <w:sz w:val="28"/>
          <w:szCs w:val="28"/>
          <w:rtl/>
          <w:rPrChange w:id="263" w:author="msi" w:date="2018-05-23T17:24:00Z">
            <w:rPr>
              <w:rFonts w:cs="B Lotus" w:hint="cs"/>
              <w:sz w:val="28"/>
              <w:szCs w:val="28"/>
              <w:rtl/>
            </w:rPr>
          </w:rPrChange>
        </w:rPr>
        <w:t>ی</w:t>
      </w:r>
      <w:r w:rsidR="00CB3D86" w:rsidRPr="00321A71">
        <w:rPr>
          <w:rFonts w:cs="B Nazanin" w:hint="eastAsia"/>
          <w:sz w:val="28"/>
          <w:szCs w:val="28"/>
          <w:rtl/>
          <w:rPrChange w:id="264" w:author="msi" w:date="2018-05-23T17:24:00Z">
            <w:rPr>
              <w:rFonts w:cs="B Lotus" w:hint="eastAsia"/>
              <w:sz w:val="28"/>
              <w:szCs w:val="28"/>
              <w:rtl/>
            </w:rPr>
          </w:rPrChange>
        </w:rPr>
        <w:t>ق</w:t>
      </w:r>
      <w:r w:rsidRPr="00321A71">
        <w:rPr>
          <w:rFonts w:cs="B Nazanin"/>
          <w:sz w:val="28"/>
          <w:szCs w:val="28"/>
          <w:rtl/>
          <w:rPrChange w:id="265" w:author="msi" w:date="2018-05-23T17:24:00Z">
            <w:rPr>
              <w:rFonts w:cs="B Lotus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Fonts w:ascii="RTNassim" w:hAnsi="RTNassim" w:cs="B Nazanin" w:hint="eastAsia"/>
          <w:spacing w:val="-3"/>
          <w:sz w:val="28"/>
          <w:szCs w:val="28"/>
          <w:rtl/>
          <w:rPrChange w:id="266" w:author="msi" w:date="2018-05-23T17:24:00Z">
            <w:rPr>
              <w:rFonts w:ascii="RTNassim" w:hAnsi="RTNassim" w:cs="B Lotus" w:hint="eastAsia"/>
              <w:spacing w:val="-3"/>
              <w:sz w:val="28"/>
              <w:szCs w:val="28"/>
              <w:rtl/>
            </w:rPr>
          </w:rPrChange>
        </w:rPr>
        <w:t>شناسا</w:t>
      </w:r>
      <w:r w:rsidR="00CB3D86" w:rsidRPr="00321A71">
        <w:rPr>
          <w:rFonts w:ascii="RTNassim" w:hAnsi="RTNassim" w:cs="B Nazanin" w:hint="cs"/>
          <w:spacing w:val="-3"/>
          <w:sz w:val="28"/>
          <w:szCs w:val="28"/>
          <w:rtl/>
          <w:rPrChange w:id="267" w:author="msi" w:date="2018-05-23T17:24:00Z">
            <w:rPr>
              <w:rFonts w:ascii="RTNassim" w:hAnsi="RTNassim" w:cs="B Lotus" w:hint="cs"/>
              <w:spacing w:val="-3"/>
              <w:sz w:val="28"/>
              <w:szCs w:val="28"/>
              <w:rtl/>
            </w:rPr>
          </w:rPrChange>
        </w:rPr>
        <w:t>یی</w:t>
      </w:r>
      <w:r w:rsidR="00CB3D86" w:rsidRPr="00321A71">
        <w:rPr>
          <w:rFonts w:ascii="RTNassim" w:hAnsi="RTNassim" w:cs="B Nazanin"/>
          <w:spacing w:val="-3"/>
          <w:sz w:val="28"/>
          <w:szCs w:val="28"/>
          <w:rtl/>
          <w:rPrChange w:id="268" w:author="msi" w:date="2018-05-23T17:24:00Z">
            <w:rPr>
              <w:rFonts w:ascii="RTNassim" w:hAnsi="RTNassim" w:cs="B Lotus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Fonts w:ascii="RTNassim" w:hAnsi="RTNassim" w:cs="B Nazanin" w:hint="eastAsia"/>
          <w:spacing w:val="-3"/>
          <w:sz w:val="28"/>
          <w:szCs w:val="28"/>
          <w:rtl/>
          <w:rPrChange w:id="269" w:author="msi" w:date="2018-05-23T17:24:00Z">
            <w:rPr>
              <w:rFonts w:ascii="RTNassim" w:hAnsi="RTNassim" w:cs="B Lotus" w:hint="eastAsia"/>
              <w:spacing w:val="-3"/>
              <w:sz w:val="28"/>
              <w:szCs w:val="28"/>
              <w:rtl/>
            </w:rPr>
          </w:rPrChange>
        </w:rPr>
        <w:t>جر</w:t>
      </w:r>
      <w:r w:rsidR="00CB3D86" w:rsidRPr="00321A71">
        <w:rPr>
          <w:rFonts w:ascii="RTNassim" w:hAnsi="RTNassim" w:cs="B Nazanin" w:hint="cs"/>
          <w:spacing w:val="-3"/>
          <w:sz w:val="28"/>
          <w:szCs w:val="28"/>
          <w:rtl/>
          <w:rPrChange w:id="270" w:author="msi" w:date="2018-05-23T17:24:00Z">
            <w:rPr>
              <w:rFonts w:ascii="RTNassim" w:hAnsi="RTNassim" w:cs="B Lotus" w:hint="cs"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Fonts w:ascii="RTNassim" w:hAnsi="RTNassim" w:cs="B Nazanin" w:hint="eastAsia"/>
          <w:spacing w:val="-3"/>
          <w:sz w:val="28"/>
          <w:szCs w:val="28"/>
          <w:rtl/>
          <w:rPrChange w:id="271" w:author="msi" w:date="2018-05-23T17:24:00Z">
            <w:rPr>
              <w:rFonts w:ascii="RTNassim" w:hAnsi="RTNassim" w:cs="B Lotus" w:hint="eastAsia"/>
              <w:spacing w:val="-3"/>
              <w:sz w:val="28"/>
              <w:szCs w:val="28"/>
              <w:rtl/>
            </w:rPr>
          </w:rPrChange>
        </w:rPr>
        <w:t>ان‌ها</w:t>
      </w:r>
      <w:r w:rsidR="00CB3D86" w:rsidRPr="00321A71">
        <w:rPr>
          <w:rFonts w:ascii="RTNassim" w:hAnsi="RTNassim" w:cs="B Nazanin" w:hint="cs"/>
          <w:spacing w:val="-3"/>
          <w:sz w:val="28"/>
          <w:szCs w:val="28"/>
          <w:rtl/>
          <w:rPrChange w:id="272" w:author="msi" w:date="2018-05-23T17:24:00Z">
            <w:rPr>
              <w:rFonts w:ascii="RTNassim" w:hAnsi="RTNassim" w:cs="B Lotus" w:hint="cs"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Fonts w:ascii="RTNassim" w:hAnsi="RTNassim" w:cs="B Nazanin"/>
          <w:spacing w:val="-3"/>
          <w:sz w:val="28"/>
          <w:szCs w:val="28"/>
          <w:rtl/>
          <w:rPrChange w:id="273" w:author="msi" w:date="2018-05-23T17:24:00Z">
            <w:rPr>
              <w:rFonts w:ascii="RTNassim" w:hAnsi="RTNassim" w:cs="B Lotus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Fonts w:ascii="RTNassim" w:hAnsi="RTNassim" w:cs="B Nazanin" w:hint="eastAsia"/>
          <w:spacing w:val="-3"/>
          <w:sz w:val="28"/>
          <w:szCs w:val="28"/>
          <w:rtl/>
          <w:rPrChange w:id="274" w:author="msi" w:date="2018-05-23T17:24:00Z">
            <w:rPr>
              <w:rFonts w:ascii="RTNassim" w:hAnsi="RTNassim" w:cs="B Lotus" w:hint="eastAsia"/>
              <w:spacing w:val="-3"/>
              <w:sz w:val="28"/>
              <w:szCs w:val="28"/>
              <w:rtl/>
            </w:rPr>
          </w:rPrChange>
        </w:rPr>
        <w:t>مال</w:t>
      </w:r>
      <w:r w:rsidR="00CB3D86" w:rsidRPr="00321A71">
        <w:rPr>
          <w:rFonts w:ascii="RTNassim" w:hAnsi="RTNassim" w:cs="B Nazanin" w:hint="cs"/>
          <w:spacing w:val="-3"/>
          <w:sz w:val="28"/>
          <w:szCs w:val="28"/>
          <w:rtl/>
          <w:rPrChange w:id="275" w:author="msi" w:date="2018-05-23T17:24:00Z">
            <w:rPr>
              <w:rFonts w:ascii="RTNassim" w:hAnsi="RTNassim" w:cs="B Lotus" w:hint="cs"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Fonts w:ascii="RTNassim" w:hAnsi="RTNassim" w:cs="B Nazanin"/>
          <w:spacing w:val="-3"/>
          <w:sz w:val="28"/>
          <w:szCs w:val="28"/>
          <w:rtl/>
          <w:rPrChange w:id="276" w:author="msi" w:date="2018-05-23T17:24:00Z">
            <w:rPr>
              <w:rFonts w:ascii="RTNassim" w:hAnsi="RTNassim" w:cs="B Lotus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Fonts w:ascii="RTNassim" w:hAnsi="RTNassim" w:cs="B Nazanin" w:hint="eastAsia"/>
          <w:spacing w:val="-3"/>
          <w:sz w:val="28"/>
          <w:szCs w:val="28"/>
          <w:rtl/>
          <w:rPrChange w:id="277" w:author="msi" w:date="2018-05-23T17:24:00Z">
            <w:rPr>
              <w:rFonts w:ascii="RTNassim" w:hAnsi="RTNassim" w:cs="B Lotus" w:hint="eastAsia"/>
              <w:spacing w:val="-3"/>
              <w:sz w:val="28"/>
              <w:szCs w:val="28"/>
              <w:rtl/>
            </w:rPr>
          </w:rPrChange>
        </w:rPr>
        <w:t>و</w:t>
      </w:r>
      <w:r w:rsidR="00CB3D86" w:rsidRPr="00321A71">
        <w:rPr>
          <w:rFonts w:ascii="RTNassim" w:hAnsi="RTNassim" w:cs="B Nazanin"/>
          <w:spacing w:val="-3"/>
          <w:sz w:val="28"/>
          <w:szCs w:val="28"/>
          <w:rtl/>
          <w:rPrChange w:id="278" w:author="msi" w:date="2018-05-23T17:24:00Z">
            <w:rPr>
              <w:rFonts w:ascii="RTNassim" w:hAnsi="RTNassim" w:cs="B Lotus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Fonts w:ascii="RTNassim" w:hAnsi="RTNassim" w:cs="B Nazanin" w:hint="eastAsia"/>
          <w:spacing w:val="-3"/>
          <w:sz w:val="28"/>
          <w:szCs w:val="28"/>
          <w:rtl/>
          <w:rPrChange w:id="279" w:author="msi" w:date="2018-05-23T17:24:00Z">
            <w:rPr>
              <w:rFonts w:ascii="RTNassim" w:hAnsi="RTNassim" w:cs="B Lotus" w:hint="eastAsia"/>
              <w:spacing w:val="-3"/>
              <w:sz w:val="28"/>
              <w:szCs w:val="28"/>
              <w:rtl/>
            </w:rPr>
          </w:rPrChange>
        </w:rPr>
        <w:t>مبارزه</w:t>
      </w:r>
      <w:r w:rsidR="00CB3D86" w:rsidRPr="00321A71">
        <w:rPr>
          <w:rFonts w:ascii="RTNassim" w:hAnsi="RTNassim" w:cs="B Nazanin"/>
          <w:spacing w:val="-3"/>
          <w:sz w:val="28"/>
          <w:szCs w:val="28"/>
          <w:rtl/>
          <w:rPrChange w:id="280" w:author="msi" w:date="2018-05-23T17:24:00Z">
            <w:rPr>
              <w:rFonts w:ascii="RTNassim" w:hAnsi="RTNassim" w:cs="B Lotus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Fonts w:ascii="RTNassim" w:hAnsi="RTNassim" w:cs="B Nazanin" w:hint="eastAsia"/>
          <w:spacing w:val="-3"/>
          <w:sz w:val="28"/>
          <w:szCs w:val="28"/>
          <w:rtl/>
          <w:rPrChange w:id="281" w:author="msi" w:date="2018-05-23T17:24:00Z">
            <w:rPr>
              <w:rFonts w:ascii="RTNassim" w:hAnsi="RTNassim" w:cs="B Lotus" w:hint="eastAsia"/>
              <w:spacing w:val="-3"/>
              <w:sz w:val="28"/>
              <w:szCs w:val="28"/>
              <w:rtl/>
            </w:rPr>
          </w:rPrChange>
        </w:rPr>
        <w:t>با</w:t>
      </w:r>
      <w:r w:rsidR="00CB3D86" w:rsidRPr="00321A71">
        <w:rPr>
          <w:rFonts w:ascii="RTNassim" w:hAnsi="RTNassim" w:cs="B Nazanin"/>
          <w:spacing w:val="-3"/>
          <w:sz w:val="28"/>
          <w:szCs w:val="28"/>
          <w:rtl/>
          <w:rPrChange w:id="282" w:author="msi" w:date="2018-05-23T17:24:00Z">
            <w:rPr>
              <w:rFonts w:ascii="RTNassim" w:hAnsi="RTNassim" w:cs="B Lotus"/>
              <w:spacing w:val="-3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RTNassim" w:hAnsi="RTNassim" w:cs="B Nazanin" w:hint="eastAsia"/>
          <w:spacing w:val="-3"/>
          <w:sz w:val="28"/>
          <w:szCs w:val="28"/>
          <w:rtl/>
          <w:rPrChange w:id="283" w:author="msi" w:date="2018-05-23T17:24:00Z">
            <w:rPr>
              <w:rFonts w:ascii="RTNassim" w:hAnsi="RTNassim" w:cs="B Lotus" w:hint="eastAsia"/>
              <w:spacing w:val="-3"/>
              <w:sz w:val="28"/>
              <w:szCs w:val="28"/>
              <w:rtl/>
            </w:rPr>
          </w:rPrChange>
        </w:rPr>
        <w:t>پول‌شو</w:t>
      </w:r>
      <w:r w:rsidRPr="00321A71">
        <w:rPr>
          <w:rFonts w:ascii="RTNassim" w:hAnsi="RTNassim" w:cs="B Nazanin" w:hint="cs"/>
          <w:spacing w:val="-3"/>
          <w:sz w:val="28"/>
          <w:szCs w:val="28"/>
          <w:rtl/>
          <w:rPrChange w:id="284" w:author="msi" w:date="2018-05-23T17:24:00Z">
            <w:rPr>
              <w:rFonts w:ascii="RTNassim" w:hAnsi="RTNassim" w:cs="B Lotus" w:hint="cs"/>
              <w:spacing w:val="-3"/>
              <w:sz w:val="28"/>
              <w:szCs w:val="28"/>
              <w:rtl/>
            </w:rPr>
          </w:rPrChange>
        </w:rPr>
        <w:t>یی</w:t>
      </w:r>
      <w:r w:rsidR="00CB3D86" w:rsidRPr="00321A71">
        <w:rPr>
          <w:rFonts w:ascii="RTNassim" w:hAnsi="RTNassim" w:cs="B Nazanin"/>
          <w:spacing w:val="-3"/>
          <w:sz w:val="28"/>
          <w:szCs w:val="28"/>
          <w:rtl/>
          <w:rPrChange w:id="285" w:author="msi" w:date="2018-05-23T17:24:00Z">
            <w:rPr>
              <w:rFonts w:ascii="RTNassim" w:hAnsi="RTNassim" w:cs="B Lotus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Fonts w:ascii="RTNassim" w:hAnsi="RTNassim" w:cs="B Nazanin" w:hint="eastAsia"/>
          <w:spacing w:val="-3"/>
          <w:sz w:val="28"/>
          <w:szCs w:val="28"/>
          <w:rtl/>
          <w:rPrChange w:id="286" w:author="msi" w:date="2018-05-23T17:24:00Z">
            <w:rPr>
              <w:rFonts w:ascii="RTNassim" w:hAnsi="RTNassim" w:cs="B Lotus" w:hint="eastAsia"/>
              <w:spacing w:val="-3"/>
              <w:sz w:val="28"/>
              <w:szCs w:val="28"/>
              <w:rtl/>
            </w:rPr>
          </w:rPrChange>
        </w:rPr>
        <w:t>و</w:t>
      </w:r>
      <w:r w:rsidR="00CB3D86" w:rsidRPr="00321A71">
        <w:rPr>
          <w:rFonts w:ascii="RTNassim" w:hAnsi="RTNassim" w:cs="B Nazanin"/>
          <w:spacing w:val="-3"/>
          <w:sz w:val="28"/>
          <w:szCs w:val="28"/>
          <w:rtl/>
          <w:rPrChange w:id="287" w:author="msi" w:date="2018-05-23T17:24:00Z">
            <w:rPr>
              <w:rFonts w:ascii="RTNassim" w:hAnsi="RTNassim" w:cs="B Lotus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Fonts w:ascii="RTNassim" w:hAnsi="RTNassim" w:cs="B Nazanin" w:hint="eastAsia"/>
          <w:spacing w:val="-3"/>
          <w:sz w:val="28"/>
          <w:szCs w:val="28"/>
          <w:rtl/>
          <w:rPrChange w:id="288" w:author="msi" w:date="2018-05-23T17:24:00Z">
            <w:rPr>
              <w:rFonts w:ascii="RTNassim" w:hAnsi="RTNassim" w:cs="B Lotus" w:hint="eastAsia"/>
              <w:spacing w:val="-3"/>
              <w:sz w:val="28"/>
              <w:szCs w:val="28"/>
              <w:rtl/>
            </w:rPr>
          </w:rPrChange>
        </w:rPr>
        <w:t>امن</w:t>
      </w:r>
      <w:r w:rsidR="00CB3D86" w:rsidRPr="00321A71">
        <w:rPr>
          <w:rFonts w:ascii="RTNassim" w:hAnsi="RTNassim" w:cs="B Nazanin" w:hint="cs"/>
          <w:spacing w:val="-3"/>
          <w:sz w:val="28"/>
          <w:szCs w:val="28"/>
          <w:rtl/>
          <w:rPrChange w:id="289" w:author="msi" w:date="2018-05-23T17:24:00Z">
            <w:rPr>
              <w:rFonts w:ascii="RTNassim" w:hAnsi="RTNassim" w:cs="B Lotus" w:hint="cs"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Fonts w:ascii="RTNassim" w:hAnsi="RTNassim" w:cs="B Nazanin" w:hint="eastAsia"/>
          <w:spacing w:val="-3"/>
          <w:sz w:val="28"/>
          <w:szCs w:val="28"/>
          <w:rtl/>
          <w:rPrChange w:id="290" w:author="msi" w:date="2018-05-23T17:24:00Z">
            <w:rPr>
              <w:rFonts w:ascii="RTNassim" w:hAnsi="RTNassim" w:cs="B Lotus" w:hint="eastAsia"/>
              <w:spacing w:val="-3"/>
              <w:sz w:val="28"/>
              <w:szCs w:val="28"/>
              <w:rtl/>
            </w:rPr>
          </w:rPrChange>
        </w:rPr>
        <w:t>ت</w:t>
      </w:r>
      <w:r w:rsidR="00CB3D86" w:rsidRPr="00321A71">
        <w:rPr>
          <w:rFonts w:ascii="RTNassim" w:hAnsi="RTNassim" w:cs="B Nazanin"/>
          <w:spacing w:val="-3"/>
          <w:sz w:val="28"/>
          <w:szCs w:val="28"/>
          <w:rtl/>
          <w:rPrChange w:id="291" w:author="msi" w:date="2018-05-23T17:24:00Z">
            <w:rPr>
              <w:rFonts w:ascii="RTNassim" w:hAnsi="RTNassim" w:cs="B Lotus"/>
              <w:spacing w:val="-3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RTNassim" w:hAnsi="RTNassim" w:cs="B Nazanin" w:hint="eastAsia"/>
          <w:spacing w:val="-3"/>
          <w:sz w:val="28"/>
          <w:szCs w:val="28"/>
          <w:rtl/>
          <w:rPrChange w:id="292" w:author="msi" w:date="2018-05-23T17:24:00Z">
            <w:rPr>
              <w:rFonts w:ascii="RTNassim" w:hAnsi="RTNassim" w:cs="B Lotus" w:hint="eastAsia"/>
              <w:spacing w:val="-3"/>
              <w:sz w:val="28"/>
              <w:szCs w:val="28"/>
              <w:rtl/>
            </w:rPr>
          </w:rPrChange>
        </w:rPr>
        <w:t>سرما</w:t>
      </w:r>
      <w:r w:rsidRPr="00321A71">
        <w:rPr>
          <w:rFonts w:ascii="RTNassim" w:hAnsi="RTNassim" w:cs="B Nazanin" w:hint="cs"/>
          <w:spacing w:val="-3"/>
          <w:sz w:val="28"/>
          <w:szCs w:val="28"/>
          <w:rtl/>
          <w:rPrChange w:id="293" w:author="msi" w:date="2018-05-23T17:24:00Z">
            <w:rPr>
              <w:rFonts w:ascii="RTNassim" w:hAnsi="RTNassim" w:cs="B Lotus" w:hint="cs"/>
              <w:spacing w:val="-3"/>
              <w:sz w:val="28"/>
              <w:szCs w:val="28"/>
              <w:rtl/>
            </w:rPr>
          </w:rPrChange>
        </w:rPr>
        <w:t>ی</w:t>
      </w:r>
      <w:r w:rsidRPr="00321A71">
        <w:rPr>
          <w:rFonts w:ascii="RTNassim" w:hAnsi="RTNassim" w:cs="B Nazanin" w:hint="eastAsia"/>
          <w:spacing w:val="-3"/>
          <w:sz w:val="28"/>
          <w:szCs w:val="28"/>
          <w:rtl/>
          <w:rPrChange w:id="294" w:author="msi" w:date="2018-05-23T17:24:00Z">
            <w:rPr>
              <w:rFonts w:ascii="RTNassim" w:hAnsi="RTNassim" w:cs="B Lotus" w:hint="eastAsia"/>
              <w:spacing w:val="-3"/>
              <w:sz w:val="28"/>
              <w:szCs w:val="28"/>
              <w:rtl/>
            </w:rPr>
          </w:rPrChange>
        </w:rPr>
        <w:t>ه‌گذار</w:t>
      </w:r>
      <w:r w:rsidRPr="00321A71">
        <w:rPr>
          <w:rFonts w:ascii="RTNassim" w:hAnsi="RTNassim" w:cs="B Nazanin" w:hint="cs"/>
          <w:spacing w:val="-3"/>
          <w:sz w:val="28"/>
          <w:szCs w:val="28"/>
          <w:rtl/>
          <w:rPrChange w:id="295" w:author="msi" w:date="2018-05-23T17:24:00Z">
            <w:rPr>
              <w:rFonts w:ascii="RTNassim" w:hAnsi="RTNassim" w:cs="B Lotus" w:hint="cs"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Fonts w:cs="B Nazanin"/>
          <w:sz w:val="28"/>
          <w:szCs w:val="28"/>
          <w:rtl/>
          <w:rPrChange w:id="296" w:author="msi" w:date="2018-05-23T17:24:00Z">
            <w:rPr>
              <w:rFonts w:cs="B Lotus"/>
              <w:sz w:val="28"/>
              <w:szCs w:val="28"/>
              <w:rtl/>
            </w:rPr>
          </w:rPrChange>
        </w:rPr>
        <w:t xml:space="preserve"> درخواست تصو</w:t>
      </w:r>
      <w:r w:rsidR="00CB3D86" w:rsidRPr="00321A71">
        <w:rPr>
          <w:rFonts w:cs="B Nazanin" w:hint="cs"/>
          <w:sz w:val="28"/>
          <w:szCs w:val="28"/>
          <w:rtl/>
          <w:rPrChange w:id="297" w:author="msi" w:date="2018-05-23T17:24:00Z">
            <w:rPr>
              <w:rFonts w:cs="B Lotus" w:hint="cs"/>
              <w:sz w:val="28"/>
              <w:szCs w:val="28"/>
              <w:rtl/>
            </w:rPr>
          </w:rPrChange>
        </w:rPr>
        <w:t>ی</w:t>
      </w:r>
      <w:r w:rsidR="00CB3D86" w:rsidRPr="00321A71">
        <w:rPr>
          <w:rFonts w:cs="B Nazanin" w:hint="eastAsia"/>
          <w:sz w:val="28"/>
          <w:szCs w:val="28"/>
          <w:rtl/>
          <w:rPrChange w:id="298" w:author="msi" w:date="2018-05-23T17:24:00Z">
            <w:rPr>
              <w:rFonts w:cs="B Lotus" w:hint="eastAsia"/>
              <w:sz w:val="28"/>
              <w:szCs w:val="28"/>
              <w:rtl/>
            </w:rPr>
          </w:rPrChange>
        </w:rPr>
        <w:t>ب</w:t>
      </w:r>
      <w:r w:rsidR="00CB3D86" w:rsidRPr="00321A71">
        <w:rPr>
          <w:rFonts w:cs="B Nazanin"/>
          <w:sz w:val="28"/>
          <w:szCs w:val="28"/>
          <w:rtl/>
          <w:rPrChange w:id="299" w:author="msi" w:date="2018-05-23T17:24:00Z">
            <w:rPr>
              <w:rFonts w:cs="B Lotus"/>
              <w:sz w:val="28"/>
              <w:szCs w:val="28"/>
              <w:rtl/>
            </w:rPr>
          </w:rPrChange>
        </w:rPr>
        <w:t xml:space="preserve"> ا</w:t>
      </w:r>
      <w:r w:rsidR="00CB3D86" w:rsidRPr="00321A71">
        <w:rPr>
          <w:rFonts w:cs="B Nazanin" w:hint="cs"/>
          <w:sz w:val="28"/>
          <w:szCs w:val="28"/>
          <w:rtl/>
          <w:rPrChange w:id="300" w:author="msi" w:date="2018-05-23T17:24:00Z">
            <w:rPr>
              <w:rFonts w:cs="B Lotus" w:hint="cs"/>
              <w:sz w:val="28"/>
              <w:szCs w:val="28"/>
              <w:rtl/>
            </w:rPr>
          </w:rPrChange>
        </w:rPr>
        <w:t>ی</w:t>
      </w:r>
      <w:r w:rsidR="00CB3D86" w:rsidRPr="00321A71">
        <w:rPr>
          <w:rFonts w:cs="B Nazanin" w:hint="eastAsia"/>
          <w:sz w:val="28"/>
          <w:szCs w:val="28"/>
          <w:rtl/>
          <w:rPrChange w:id="301" w:author="msi" w:date="2018-05-23T17:24:00Z">
            <w:rPr>
              <w:rFonts w:cs="B Lotus" w:hint="eastAsia"/>
              <w:sz w:val="28"/>
              <w:szCs w:val="28"/>
              <w:rtl/>
            </w:rPr>
          </w:rPrChange>
        </w:rPr>
        <w:t>ن</w:t>
      </w:r>
      <w:r w:rsidR="00CB3D86" w:rsidRPr="00321A71">
        <w:rPr>
          <w:rFonts w:cs="B Nazanin"/>
          <w:sz w:val="28"/>
          <w:szCs w:val="28"/>
          <w:rtl/>
          <w:rPrChange w:id="302" w:author="msi" w:date="2018-05-23T17:24:00Z">
            <w:rPr>
              <w:rFonts w:cs="B Lotus"/>
              <w:sz w:val="28"/>
              <w:szCs w:val="28"/>
              <w:rtl/>
            </w:rPr>
          </w:rPrChange>
        </w:rPr>
        <w:t xml:space="preserve"> لوا</w:t>
      </w:r>
      <w:r w:rsidR="00CB3D86" w:rsidRPr="00321A71">
        <w:rPr>
          <w:rFonts w:cs="B Nazanin" w:hint="cs"/>
          <w:sz w:val="28"/>
          <w:szCs w:val="28"/>
          <w:rtl/>
          <w:rPrChange w:id="303" w:author="msi" w:date="2018-05-23T17:24:00Z">
            <w:rPr>
              <w:rFonts w:cs="B Lotus" w:hint="cs"/>
              <w:sz w:val="28"/>
              <w:szCs w:val="28"/>
              <w:rtl/>
            </w:rPr>
          </w:rPrChange>
        </w:rPr>
        <w:t>ی</w:t>
      </w:r>
      <w:r w:rsidR="00CB3D86" w:rsidRPr="00321A71">
        <w:rPr>
          <w:rFonts w:cs="B Nazanin" w:hint="eastAsia"/>
          <w:sz w:val="28"/>
          <w:szCs w:val="28"/>
          <w:rtl/>
          <w:rPrChange w:id="304" w:author="msi" w:date="2018-05-23T17:24:00Z">
            <w:rPr>
              <w:rFonts w:cs="B Lotus" w:hint="eastAsia"/>
              <w:sz w:val="28"/>
              <w:szCs w:val="28"/>
              <w:rtl/>
            </w:rPr>
          </w:rPrChange>
        </w:rPr>
        <w:t>ح</w:t>
      </w:r>
      <w:r w:rsidR="00CB3D86" w:rsidRPr="00321A71">
        <w:rPr>
          <w:rFonts w:cs="B Nazanin"/>
          <w:sz w:val="28"/>
          <w:szCs w:val="28"/>
          <w:rtl/>
          <w:rPrChange w:id="305" w:author="msi" w:date="2018-05-23T17:24:00Z">
            <w:rPr>
              <w:rFonts w:cs="B Lotus"/>
              <w:sz w:val="28"/>
              <w:szCs w:val="28"/>
              <w:rtl/>
            </w:rPr>
          </w:rPrChange>
        </w:rPr>
        <w:t xml:space="preserve"> را داشتند.</w:t>
      </w:r>
    </w:p>
    <w:p w14:paraId="3F305E06" w14:textId="77777777" w:rsidR="00CB3D86" w:rsidRPr="00321A71" w:rsidDel="00321A71" w:rsidRDefault="00517BF3" w:rsidP="001C2F20">
      <w:pPr>
        <w:pStyle w:val="NormalWeb"/>
        <w:shd w:val="clear" w:color="auto" w:fill="FFFFFF"/>
        <w:bidi/>
        <w:spacing w:before="0" w:beforeAutospacing="0" w:after="165" w:afterAutospacing="0" w:line="336" w:lineRule="atLeast"/>
        <w:jc w:val="both"/>
        <w:rPr>
          <w:del w:id="306" w:author="msi" w:date="2018-05-23T17:30:00Z"/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307" w:author="msi" w:date="2018-05-23T17:24:00Z">
            <w:rPr>
              <w:del w:id="308" w:author="msi" w:date="2018-05-23T17:30:00Z"/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</w:pPr>
      <w:r w:rsidRPr="00321A71">
        <w:rPr>
          <w:rFonts w:cs="B Nazanin" w:hint="eastAsia"/>
          <w:sz w:val="28"/>
          <w:szCs w:val="28"/>
          <w:rtl/>
          <w:rPrChange w:id="309" w:author="msi" w:date="2018-05-23T17:27:00Z">
            <w:rPr>
              <w:rFonts w:cs="B Lotus" w:hint="eastAsia"/>
              <w:b/>
              <w:bCs/>
              <w:sz w:val="28"/>
              <w:szCs w:val="28"/>
              <w:rtl/>
            </w:rPr>
          </w:rPrChange>
        </w:rPr>
        <w:t>در</w:t>
      </w:r>
      <w:r w:rsidRPr="00321A71">
        <w:rPr>
          <w:rFonts w:cs="B Nazanin"/>
          <w:sz w:val="28"/>
          <w:szCs w:val="28"/>
          <w:rtl/>
          <w:rPrChange w:id="310" w:author="msi" w:date="2018-05-23T17:27:00Z">
            <w:rPr>
              <w:rFonts w:cs="B Lotus"/>
              <w:b/>
              <w:bCs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cs="B Nazanin" w:hint="eastAsia"/>
          <w:sz w:val="28"/>
          <w:szCs w:val="28"/>
          <w:rtl/>
          <w:rPrChange w:id="311" w:author="msi" w:date="2018-05-23T17:27:00Z">
            <w:rPr>
              <w:rFonts w:cs="B Lotus" w:hint="eastAsia"/>
              <w:b/>
              <w:bCs/>
              <w:sz w:val="28"/>
              <w:szCs w:val="28"/>
              <w:rtl/>
            </w:rPr>
          </w:rPrChange>
        </w:rPr>
        <w:t>مقابل</w:t>
      </w:r>
      <w:r w:rsidRPr="00321A71">
        <w:rPr>
          <w:rFonts w:cs="B Nazanin"/>
          <w:b/>
          <w:bCs/>
          <w:sz w:val="28"/>
          <w:szCs w:val="28"/>
          <w:rtl/>
          <w:rPrChange w:id="312" w:author="msi" w:date="2018-05-23T17:24:00Z">
            <w:rPr>
              <w:rFonts w:cs="B Lotus"/>
              <w:b/>
              <w:bCs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13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اد</w:t>
      </w:r>
      <w:r w:rsidR="00CB3D86" w:rsidRPr="00321A71">
        <w:rPr>
          <w:rStyle w:val="Strong"/>
          <w:rFonts w:ascii="RTNassim" w:eastAsiaTheme="majorEastAsia" w:hAnsi="RTNassim" w:cs="B Nazanin" w:hint="cs"/>
          <w:b w:val="0"/>
          <w:bCs w:val="0"/>
          <w:spacing w:val="-3"/>
          <w:sz w:val="28"/>
          <w:szCs w:val="28"/>
          <w:rtl/>
          <w:rPrChange w:id="314" w:author="msi" w:date="2018-05-23T17:24:00Z">
            <w:rPr>
              <w:rStyle w:val="Strong"/>
              <w:rFonts w:ascii="RTNassim" w:eastAsiaTheme="majorEastAsia" w:hAnsi="RTNassim" w:cs="B Lotus" w:hint="cs"/>
              <w:b w:val="0"/>
              <w:bCs w:val="0"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15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ان</w:t>
      </w:r>
      <w:r w:rsidR="00CB3D86" w:rsidRPr="00321A71">
        <w:rPr>
          <w:rStyle w:val="Strong"/>
          <w:rFonts w:ascii="RTNassim" w:eastAsiaTheme="majorEastAsia" w:hAnsi="RTNassim" w:cs="B Nazanin" w:hint="cs"/>
          <w:b w:val="0"/>
          <w:bCs w:val="0"/>
          <w:spacing w:val="-3"/>
          <w:sz w:val="28"/>
          <w:szCs w:val="28"/>
          <w:rtl/>
          <w:rPrChange w:id="316" w:author="msi" w:date="2018-05-23T17:24:00Z">
            <w:rPr>
              <w:rStyle w:val="Strong"/>
              <w:rFonts w:ascii="RTNassim" w:eastAsiaTheme="majorEastAsia" w:hAnsi="RTNassim" w:cs="B Lotus" w:hint="cs"/>
              <w:b w:val="0"/>
              <w:bCs w:val="0"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317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18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نما</w:t>
      </w:r>
      <w:r w:rsidR="00CB3D86" w:rsidRPr="00321A71">
        <w:rPr>
          <w:rStyle w:val="Strong"/>
          <w:rFonts w:ascii="RTNassim" w:eastAsiaTheme="majorEastAsia" w:hAnsi="RTNassim" w:cs="B Nazanin" w:hint="cs"/>
          <w:b w:val="0"/>
          <w:bCs w:val="0"/>
          <w:spacing w:val="-3"/>
          <w:sz w:val="28"/>
          <w:szCs w:val="28"/>
          <w:rtl/>
          <w:rPrChange w:id="319" w:author="msi" w:date="2018-05-23T17:24:00Z">
            <w:rPr>
              <w:rStyle w:val="Strong"/>
              <w:rFonts w:ascii="RTNassim" w:eastAsiaTheme="majorEastAsia" w:hAnsi="RTNassim" w:cs="B Lotus" w:hint="cs"/>
              <w:b w:val="0"/>
              <w:bCs w:val="0"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20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نده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321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E532F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22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قائم‌شهر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323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24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و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325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26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سالک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327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28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نما</w:t>
      </w:r>
      <w:r w:rsidR="00CB3D86" w:rsidRPr="00321A71">
        <w:rPr>
          <w:rStyle w:val="Strong"/>
          <w:rFonts w:ascii="RTNassim" w:eastAsiaTheme="majorEastAsia" w:hAnsi="RTNassim" w:cs="B Nazanin" w:hint="cs"/>
          <w:b w:val="0"/>
          <w:bCs w:val="0"/>
          <w:spacing w:val="-3"/>
          <w:sz w:val="28"/>
          <w:szCs w:val="28"/>
          <w:rtl/>
          <w:rPrChange w:id="329" w:author="msi" w:date="2018-05-23T17:24:00Z">
            <w:rPr>
              <w:rStyle w:val="Strong"/>
              <w:rFonts w:ascii="RTNassim" w:eastAsiaTheme="majorEastAsia" w:hAnsi="RTNassim" w:cs="B Lotus" w:hint="cs"/>
              <w:b w:val="0"/>
              <w:bCs w:val="0"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30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نده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331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32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اصفهان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333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34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قرار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335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36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داشتند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337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38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که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339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40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به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341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42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مخالفت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343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44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با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345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46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ا</w:t>
      </w:r>
      <w:r w:rsidR="00CB3D86" w:rsidRPr="00321A71">
        <w:rPr>
          <w:rStyle w:val="Strong"/>
          <w:rFonts w:ascii="RTNassim" w:eastAsiaTheme="majorEastAsia" w:hAnsi="RTNassim" w:cs="B Nazanin" w:hint="cs"/>
          <w:b w:val="0"/>
          <w:bCs w:val="0"/>
          <w:spacing w:val="-3"/>
          <w:sz w:val="28"/>
          <w:szCs w:val="28"/>
          <w:rtl/>
          <w:rPrChange w:id="347" w:author="msi" w:date="2018-05-23T17:24:00Z">
            <w:rPr>
              <w:rStyle w:val="Strong"/>
              <w:rFonts w:ascii="RTNassim" w:eastAsiaTheme="majorEastAsia" w:hAnsi="RTNassim" w:cs="B Lotus" w:hint="cs"/>
              <w:b w:val="0"/>
              <w:bCs w:val="0"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48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ن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349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50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لوا</w:t>
      </w:r>
      <w:r w:rsidR="00CB3D86" w:rsidRPr="00321A71">
        <w:rPr>
          <w:rStyle w:val="Strong"/>
          <w:rFonts w:ascii="RTNassim" w:eastAsiaTheme="majorEastAsia" w:hAnsi="RTNassim" w:cs="B Nazanin" w:hint="cs"/>
          <w:b w:val="0"/>
          <w:bCs w:val="0"/>
          <w:spacing w:val="-3"/>
          <w:sz w:val="28"/>
          <w:szCs w:val="28"/>
          <w:rtl/>
          <w:rPrChange w:id="351" w:author="msi" w:date="2018-05-23T17:24:00Z">
            <w:rPr>
              <w:rStyle w:val="Strong"/>
              <w:rFonts w:ascii="RTNassim" w:eastAsiaTheme="majorEastAsia" w:hAnsi="RTNassim" w:cs="B Lotus" w:hint="cs"/>
              <w:b w:val="0"/>
              <w:bCs w:val="0"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52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ح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353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54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پرداختند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355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. </w:t>
      </w:r>
      <w:r w:rsidR="00E532F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56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پ</w:t>
      </w:r>
      <w:r w:rsidR="00E532F6" w:rsidRPr="00321A71">
        <w:rPr>
          <w:rStyle w:val="Strong"/>
          <w:rFonts w:ascii="RTNassim" w:eastAsiaTheme="majorEastAsia" w:hAnsi="RTNassim" w:cs="B Nazanin" w:hint="cs"/>
          <w:b w:val="0"/>
          <w:bCs w:val="0"/>
          <w:spacing w:val="-3"/>
          <w:sz w:val="28"/>
          <w:szCs w:val="28"/>
          <w:rtl/>
          <w:rPrChange w:id="357" w:author="msi" w:date="2018-05-23T17:24:00Z">
            <w:rPr>
              <w:rStyle w:val="Strong"/>
              <w:rFonts w:ascii="RTNassim" w:eastAsiaTheme="majorEastAsia" w:hAnsi="RTNassim" w:cs="B Lotus" w:hint="cs"/>
              <w:b w:val="0"/>
              <w:bCs w:val="0"/>
              <w:spacing w:val="-3"/>
              <w:sz w:val="28"/>
              <w:szCs w:val="28"/>
              <w:rtl/>
            </w:rPr>
          </w:rPrChange>
        </w:rPr>
        <w:t>ی</w:t>
      </w:r>
      <w:r w:rsidR="00E532F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58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ش‌ازا</w:t>
      </w:r>
      <w:r w:rsidR="00E532F6" w:rsidRPr="00321A71">
        <w:rPr>
          <w:rStyle w:val="Strong"/>
          <w:rFonts w:ascii="RTNassim" w:eastAsiaTheme="majorEastAsia" w:hAnsi="RTNassim" w:cs="B Nazanin" w:hint="cs"/>
          <w:b w:val="0"/>
          <w:bCs w:val="0"/>
          <w:spacing w:val="-3"/>
          <w:sz w:val="28"/>
          <w:szCs w:val="28"/>
          <w:rtl/>
          <w:rPrChange w:id="359" w:author="msi" w:date="2018-05-23T17:24:00Z">
            <w:rPr>
              <w:rStyle w:val="Strong"/>
              <w:rFonts w:ascii="RTNassim" w:eastAsiaTheme="majorEastAsia" w:hAnsi="RTNassim" w:cs="B Lotus" w:hint="cs"/>
              <w:b w:val="0"/>
              <w:bCs w:val="0"/>
              <w:spacing w:val="-3"/>
              <w:sz w:val="28"/>
              <w:szCs w:val="28"/>
              <w:rtl/>
            </w:rPr>
          </w:rPrChange>
        </w:rPr>
        <w:t>ی</w:t>
      </w:r>
      <w:r w:rsidR="00E532F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60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ن</w:t>
      </w:r>
      <w:r w:rsidR="001C2F20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361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1C2F20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62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ن</w:t>
      </w:r>
      <w:r w:rsidR="001C2F20" w:rsidRPr="00321A71">
        <w:rPr>
          <w:rStyle w:val="Strong"/>
          <w:rFonts w:ascii="RTNassim" w:eastAsiaTheme="majorEastAsia" w:hAnsi="RTNassim" w:cs="B Nazanin" w:hint="cs"/>
          <w:b w:val="0"/>
          <w:bCs w:val="0"/>
          <w:spacing w:val="-3"/>
          <w:sz w:val="28"/>
          <w:szCs w:val="28"/>
          <w:rtl/>
          <w:rPrChange w:id="363" w:author="msi" w:date="2018-05-23T17:24:00Z">
            <w:rPr>
              <w:rStyle w:val="Strong"/>
              <w:rFonts w:ascii="RTNassim" w:eastAsiaTheme="majorEastAsia" w:hAnsi="RTNassim" w:cs="B Lotus" w:hint="cs"/>
              <w:b w:val="0"/>
              <w:bCs w:val="0"/>
              <w:spacing w:val="-3"/>
              <w:sz w:val="28"/>
              <w:szCs w:val="28"/>
              <w:rtl/>
            </w:rPr>
          </w:rPrChange>
        </w:rPr>
        <w:t>ی</w:t>
      </w:r>
      <w:r w:rsidR="001C2F20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64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ز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365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66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کم</w:t>
      </w:r>
      <w:r w:rsidR="00CB3D86" w:rsidRPr="00321A71">
        <w:rPr>
          <w:rStyle w:val="Strong"/>
          <w:rFonts w:ascii="RTNassim" w:eastAsiaTheme="majorEastAsia" w:hAnsi="RTNassim" w:cs="B Nazanin" w:hint="cs"/>
          <w:b w:val="0"/>
          <w:bCs w:val="0"/>
          <w:spacing w:val="-3"/>
          <w:sz w:val="28"/>
          <w:szCs w:val="28"/>
          <w:rtl/>
          <w:rPrChange w:id="367" w:author="msi" w:date="2018-05-23T17:24:00Z">
            <w:rPr>
              <w:rStyle w:val="Strong"/>
              <w:rFonts w:ascii="RTNassim" w:eastAsiaTheme="majorEastAsia" w:hAnsi="RTNassim" w:cs="B Lotus" w:hint="cs"/>
              <w:b w:val="0"/>
              <w:bCs w:val="0"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68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س</w:t>
      </w:r>
      <w:r w:rsidR="00CB3D86" w:rsidRPr="00321A71">
        <w:rPr>
          <w:rStyle w:val="Strong"/>
          <w:rFonts w:ascii="RTNassim" w:eastAsiaTheme="majorEastAsia" w:hAnsi="RTNassim" w:cs="B Nazanin" w:hint="cs"/>
          <w:b w:val="0"/>
          <w:bCs w:val="0"/>
          <w:spacing w:val="-3"/>
          <w:sz w:val="28"/>
          <w:szCs w:val="28"/>
          <w:rtl/>
          <w:rPrChange w:id="369" w:author="msi" w:date="2018-05-23T17:24:00Z">
            <w:rPr>
              <w:rStyle w:val="Strong"/>
              <w:rFonts w:ascii="RTNassim" w:eastAsiaTheme="majorEastAsia" w:hAnsi="RTNassim" w:cs="B Lotus" w:hint="cs"/>
              <w:b w:val="0"/>
              <w:bCs w:val="0"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70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ون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371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72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ولا</w:t>
      </w:r>
      <w:r w:rsidR="00CB3D86" w:rsidRPr="00321A71">
        <w:rPr>
          <w:rStyle w:val="Strong"/>
          <w:rFonts w:ascii="RTNassim" w:eastAsiaTheme="majorEastAsia" w:hAnsi="RTNassim" w:cs="B Nazanin" w:hint="cs"/>
          <w:b w:val="0"/>
          <w:bCs w:val="0"/>
          <w:spacing w:val="-3"/>
          <w:sz w:val="28"/>
          <w:szCs w:val="28"/>
          <w:rtl/>
          <w:rPrChange w:id="373" w:author="msi" w:date="2018-05-23T17:24:00Z">
            <w:rPr>
              <w:rStyle w:val="Strong"/>
              <w:rFonts w:ascii="RTNassim" w:eastAsiaTheme="majorEastAsia" w:hAnsi="RTNassim" w:cs="B Lotus" w:hint="cs"/>
              <w:b w:val="0"/>
              <w:bCs w:val="0"/>
              <w:spacing w:val="-3"/>
              <w:sz w:val="28"/>
              <w:szCs w:val="28"/>
              <w:rtl/>
            </w:rPr>
          </w:rPrChange>
        </w:rPr>
        <w:t>یی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374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75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مجلس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376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77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در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378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E532F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79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جمع‌بند</w:t>
      </w:r>
      <w:r w:rsidR="00E532F6" w:rsidRPr="00321A71">
        <w:rPr>
          <w:rStyle w:val="Strong"/>
          <w:rFonts w:ascii="RTNassim" w:eastAsiaTheme="majorEastAsia" w:hAnsi="RTNassim" w:cs="B Nazanin" w:hint="cs"/>
          <w:b w:val="0"/>
          <w:bCs w:val="0"/>
          <w:spacing w:val="-3"/>
          <w:sz w:val="28"/>
          <w:szCs w:val="28"/>
          <w:rtl/>
          <w:rPrChange w:id="380" w:author="msi" w:date="2018-05-23T17:24:00Z">
            <w:rPr>
              <w:rStyle w:val="Strong"/>
              <w:rFonts w:ascii="RTNassim" w:eastAsiaTheme="majorEastAsia" w:hAnsi="RTNassim" w:cs="B Lotus" w:hint="cs"/>
              <w:b w:val="0"/>
              <w:bCs w:val="0"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381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82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نشست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383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84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خود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385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86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و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387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88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بررس</w:t>
      </w:r>
      <w:r w:rsidR="00CB3D86" w:rsidRPr="00321A71">
        <w:rPr>
          <w:rStyle w:val="Strong"/>
          <w:rFonts w:ascii="RTNassim" w:eastAsiaTheme="majorEastAsia" w:hAnsi="RTNassim" w:cs="B Nazanin" w:hint="cs"/>
          <w:b w:val="0"/>
          <w:bCs w:val="0"/>
          <w:spacing w:val="-3"/>
          <w:sz w:val="28"/>
          <w:szCs w:val="28"/>
          <w:rtl/>
          <w:rPrChange w:id="389" w:author="msi" w:date="2018-05-23T17:24:00Z">
            <w:rPr>
              <w:rStyle w:val="Strong"/>
              <w:rFonts w:ascii="RTNassim" w:eastAsiaTheme="majorEastAsia" w:hAnsi="RTNassim" w:cs="B Lotus" w:hint="cs"/>
              <w:b w:val="0"/>
              <w:bCs w:val="0"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390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91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ا</w:t>
      </w:r>
      <w:r w:rsidR="00CB3D86" w:rsidRPr="00321A71">
        <w:rPr>
          <w:rStyle w:val="Strong"/>
          <w:rFonts w:ascii="RTNassim" w:eastAsiaTheme="majorEastAsia" w:hAnsi="RTNassim" w:cs="B Nazanin" w:hint="cs"/>
          <w:b w:val="0"/>
          <w:bCs w:val="0"/>
          <w:spacing w:val="-3"/>
          <w:sz w:val="28"/>
          <w:szCs w:val="28"/>
          <w:rtl/>
          <w:rPrChange w:id="392" w:author="msi" w:date="2018-05-23T17:24:00Z">
            <w:rPr>
              <w:rStyle w:val="Strong"/>
              <w:rFonts w:ascii="RTNassim" w:eastAsiaTheme="majorEastAsia" w:hAnsi="RTNassim" w:cs="B Lotus" w:hint="cs"/>
              <w:b w:val="0"/>
              <w:bCs w:val="0"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93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ن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394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95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لوا</w:t>
      </w:r>
      <w:r w:rsidR="00CB3D86" w:rsidRPr="00321A71">
        <w:rPr>
          <w:rStyle w:val="Strong"/>
          <w:rFonts w:ascii="RTNassim" w:eastAsiaTheme="majorEastAsia" w:hAnsi="RTNassim" w:cs="B Nazanin" w:hint="cs"/>
          <w:b w:val="0"/>
          <w:bCs w:val="0"/>
          <w:spacing w:val="-3"/>
          <w:sz w:val="28"/>
          <w:szCs w:val="28"/>
          <w:rtl/>
          <w:rPrChange w:id="396" w:author="msi" w:date="2018-05-23T17:24:00Z">
            <w:rPr>
              <w:rStyle w:val="Strong"/>
              <w:rFonts w:ascii="RTNassim" w:eastAsiaTheme="majorEastAsia" w:hAnsi="RTNassim" w:cs="B Lotus" w:hint="cs"/>
              <w:b w:val="0"/>
              <w:bCs w:val="0"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97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ح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398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399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با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400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401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تصو</w:t>
      </w:r>
      <w:r w:rsidR="00CB3D86" w:rsidRPr="00321A71">
        <w:rPr>
          <w:rStyle w:val="Strong"/>
          <w:rFonts w:ascii="RTNassim" w:eastAsiaTheme="majorEastAsia" w:hAnsi="RTNassim" w:cs="B Nazanin" w:hint="cs"/>
          <w:b w:val="0"/>
          <w:bCs w:val="0"/>
          <w:spacing w:val="-3"/>
          <w:sz w:val="28"/>
          <w:szCs w:val="28"/>
          <w:rtl/>
          <w:rPrChange w:id="402" w:author="msi" w:date="2018-05-23T17:24:00Z">
            <w:rPr>
              <w:rStyle w:val="Strong"/>
              <w:rFonts w:ascii="RTNassim" w:eastAsiaTheme="majorEastAsia" w:hAnsi="RTNassim" w:cs="B Lotus" w:hint="cs"/>
              <w:b w:val="0"/>
              <w:bCs w:val="0"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403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ب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404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E532F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405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آن‌ها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406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407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مخالفت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408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409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کرده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410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411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بود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412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>.</w:t>
      </w:r>
    </w:p>
    <w:p w14:paraId="3D93F0BC" w14:textId="77777777" w:rsidR="00CB3D86" w:rsidRPr="00321A71" w:rsidRDefault="00D711D6" w:rsidP="00321A71">
      <w:pPr>
        <w:pStyle w:val="NormalWeb"/>
        <w:shd w:val="clear" w:color="auto" w:fill="FFFFFF"/>
        <w:bidi/>
        <w:spacing w:before="0" w:beforeAutospacing="0" w:after="165" w:afterAutospacing="0" w:line="336" w:lineRule="atLeast"/>
        <w:jc w:val="both"/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413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  <w:lang w:bidi="ar-SA"/>
            </w:rPr>
          </w:rPrChange>
        </w:rPr>
      </w:pPr>
      <w:r w:rsidRPr="00321A71">
        <w:rPr>
          <w:rFonts w:cs="B Nazanin"/>
          <w:rPrChange w:id="414" w:author="msi" w:date="2018-05-23T17:24:00Z">
            <w:rPr>
              <w:rStyle w:val="Hyperlink"/>
              <w:rFonts w:ascii="RTNassim" w:eastAsiaTheme="majorEastAsia" w:hAnsi="RTNassim" w:cs="B Lotus"/>
              <w:spacing w:val="-3"/>
              <w:sz w:val="28"/>
              <w:szCs w:val="28"/>
            </w:rPr>
          </w:rPrChange>
        </w:rPr>
        <w:fldChar w:fldCharType="begin"/>
      </w:r>
      <w:r w:rsidRPr="00321A71">
        <w:rPr>
          <w:rFonts w:cs="B Nazanin"/>
          <w:sz w:val="28"/>
          <w:szCs w:val="28"/>
          <w:rPrChange w:id="415" w:author="msi" w:date="2018-05-23T17:24:00Z">
            <w:rPr/>
          </w:rPrChange>
        </w:rPr>
        <w:instrText xml:space="preserve"> HYPERLINK "http://tnews.ir/</w:instrText>
      </w:r>
      <w:r w:rsidRPr="00321A71">
        <w:rPr>
          <w:rFonts w:cs="B Nazanin"/>
          <w:sz w:val="28"/>
          <w:szCs w:val="28"/>
          <w:rtl/>
          <w:rPrChange w:id="416" w:author="msi" w:date="2018-05-23T17:24:00Z">
            <w:rPr>
              <w:rtl/>
            </w:rPr>
          </w:rPrChange>
        </w:rPr>
        <w:instrText>قدس-آنلا</w:instrText>
      </w:r>
      <w:r w:rsidRPr="00321A71">
        <w:rPr>
          <w:rFonts w:cs="B Nazanin" w:hint="cs"/>
          <w:sz w:val="28"/>
          <w:szCs w:val="28"/>
          <w:rtl/>
          <w:rPrChange w:id="417" w:author="msi" w:date="2018-05-23T17:24:00Z">
            <w:rPr>
              <w:rFonts w:hint="cs"/>
              <w:rtl/>
            </w:rPr>
          </w:rPrChange>
        </w:rPr>
        <w:instrText>ی</w:instrText>
      </w:r>
      <w:r w:rsidRPr="00321A71">
        <w:rPr>
          <w:rFonts w:cs="B Nazanin" w:hint="eastAsia"/>
          <w:sz w:val="28"/>
          <w:szCs w:val="28"/>
          <w:rtl/>
          <w:rPrChange w:id="418" w:author="msi" w:date="2018-05-23T17:24:00Z">
            <w:rPr>
              <w:rFonts w:hint="eastAsia"/>
              <w:rtl/>
            </w:rPr>
          </w:rPrChange>
        </w:rPr>
        <w:instrText>ن</w:instrText>
      </w:r>
      <w:r w:rsidRPr="00321A71">
        <w:rPr>
          <w:rFonts w:cs="B Nazanin"/>
          <w:sz w:val="28"/>
          <w:szCs w:val="28"/>
          <w:rtl/>
          <w:rPrChange w:id="419" w:author="msi" w:date="2018-05-23T17:24:00Z">
            <w:rPr>
              <w:rtl/>
            </w:rPr>
          </w:rPrChange>
        </w:rPr>
        <w:instrText>/9166110546422</w:instrText>
      </w:r>
      <w:r w:rsidRPr="00321A71">
        <w:rPr>
          <w:rFonts w:cs="B Nazanin"/>
          <w:sz w:val="28"/>
          <w:szCs w:val="28"/>
          <w:rPrChange w:id="420" w:author="msi" w:date="2018-05-23T17:24:00Z">
            <w:rPr/>
          </w:rPrChange>
        </w:rPr>
        <w:instrText xml:space="preserve">.html" </w:instrText>
      </w:r>
      <w:r w:rsidRPr="00321A71">
        <w:rPr>
          <w:rFonts w:cs="B Nazanin"/>
          <w:rPrChange w:id="421" w:author="msi" w:date="2018-05-23T17:24:00Z">
            <w:rPr>
              <w:rStyle w:val="Hyperlink"/>
              <w:rFonts w:ascii="RTNassim" w:eastAsiaTheme="majorEastAsia" w:hAnsi="RTNassim" w:cs="B Lotus"/>
              <w:spacing w:val="-3"/>
              <w:sz w:val="28"/>
              <w:szCs w:val="28"/>
            </w:rPr>
          </w:rPrChange>
        </w:rPr>
        <w:fldChar w:fldCharType="separate"/>
      </w:r>
      <w:r w:rsidR="00CB3D86" w:rsidRPr="00321A71">
        <w:rPr>
          <w:rStyle w:val="Hyperlink"/>
          <w:rFonts w:ascii="RTNassim" w:eastAsiaTheme="majorEastAsia" w:hAnsi="RTNassim" w:cs="B Nazanin" w:hint="eastAsia"/>
          <w:spacing w:val="-3"/>
          <w:sz w:val="28"/>
          <w:szCs w:val="28"/>
          <w:rtl/>
          <w:rPrChange w:id="422" w:author="msi" w:date="2018-05-23T17:24:00Z">
            <w:rPr>
              <w:rStyle w:val="Hyperlink"/>
              <w:rFonts w:ascii="RTNassim" w:eastAsiaTheme="majorEastAsia" w:hAnsi="RTNassim" w:cs="B Lotus" w:hint="eastAsia"/>
              <w:spacing w:val="-3"/>
              <w:sz w:val="28"/>
              <w:szCs w:val="28"/>
              <w:rtl/>
            </w:rPr>
          </w:rPrChange>
        </w:rPr>
        <w:t>اد</w:t>
      </w:r>
      <w:r w:rsidR="00CB3D86" w:rsidRPr="00321A71">
        <w:rPr>
          <w:rStyle w:val="Hyperlink"/>
          <w:rFonts w:ascii="RTNassim" w:eastAsiaTheme="majorEastAsia" w:hAnsi="RTNassim" w:cs="B Nazanin" w:hint="cs"/>
          <w:spacing w:val="-3"/>
          <w:sz w:val="28"/>
          <w:szCs w:val="28"/>
          <w:rtl/>
          <w:rPrChange w:id="423" w:author="msi" w:date="2018-05-23T17:24:00Z">
            <w:rPr>
              <w:rStyle w:val="Hyperlink"/>
              <w:rFonts w:ascii="RTNassim" w:eastAsiaTheme="majorEastAsia" w:hAnsi="RTNassim" w:cs="B Lotus" w:hint="cs"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Style w:val="Hyperlink"/>
          <w:rFonts w:ascii="RTNassim" w:eastAsiaTheme="majorEastAsia" w:hAnsi="RTNassim" w:cs="B Nazanin" w:hint="eastAsia"/>
          <w:spacing w:val="-3"/>
          <w:sz w:val="28"/>
          <w:szCs w:val="28"/>
          <w:rtl/>
          <w:rPrChange w:id="424" w:author="msi" w:date="2018-05-23T17:24:00Z">
            <w:rPr>
              <w:rStyle w:val="Hyperlink"/>
              <w:rFonts w:ascii="RTNassim" w:eastAsiaTheme="majorEastAsia" w:hAnsi="RTNassim" w:cs="B Lotus" w:hint="eastAsia"/>
              <w:spacing w:val="-3"/>
              <w:sz w:val="28"/>
              <w:szCs w:val="28"/>
              <w:rtl/>
            </w:rPr>
          </w:rPrChange>
        </w:rPr>
        <w:t>ان</w:t>
      </w:r>
      <w:r w:rsidR="00CB3D86" w:rsidRPr="00321A71">
        <w:rPr>
          <w:rStyle w:val="Hyperlink"/>
          <w:rFonts w:ascii="RTNassim" w:eastAsiaTheme="majorEastAsia" w:hAnsi="RTNassim" w:cs="B Nazanin" w:hint="cs"/>
          <w:spacing w:val="-3"/>
          <w:sz w:val="28"/>
          <w:szCs w:val="28"/>
          <w:rtl/>
          <w:rPrChange w:id="425" w:author="msi" w:date="2018-05-23T17:24:00Z">
            <w:rPr>
              <w:rStyle w:val="Hyperlink"/>
              <w:rFonts w:ascii="RTNassim" w:eastAsiaTheme="majorEastAsia" w:hAnsi="RTNassim" w:cs="B Lotus" w:hint="cs"/>
              <w:spacing w:val="-3"/>
              <w:sz w:val="28"/>
              <w:szCs w:val="28"/>
              <w:rtl/>
            </w:rPr>
          </w:rPrChange>
        </w:rPr>
        <w:t>ی</w:t>
      </w:r>
      <w:r w:rsidRPr="00321A71">
        <w:rPr>
          <w:rStyle w:val="Hyperlink"/>
          <w:rFonts w:ascii="RTNassim" w:eastAsiaTheme="majorEastAsia" w:hAnsi="RTNassim" w:cs="B Nazanin"/>
          <w:spacing w:val="-3"/>
          <w:sz w:val="28"/>
          <w:szCs w:val="28"/>
          <w:rPrChange w:id="426" w:author="msi" w:date="2018-05-23T17:24:00Z">
            <w:rPr>
              <w:rStyle w:val="Hyperlink"/>
              <w:rFonts w:ascii="RTNassim" w:eastAsiaTheme="majorEastAsia" w:hAnsi="RTNassim" w:cs="B Lotus"/>
              <w:spacing w:val="-3"/>
              <w:sz w:val="28"/>
              <w:szCs w:val="28"/>
            </w:rPr>
          </w:rPrChange>
        </w:rPr>
        <w:fldChar w:fldCharType="end"/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427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428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با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429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430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انتقاد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431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432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از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433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434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ترک</w:t>
      </w:r>
      <w:r w:rsidR="00CB3D86" w:rsidRPr="00321A71">
        <w:rPr>
          <w:rStyle w:val="Strong"/>
          <w:rFonts w:ascii="RTNassim" w:eastAsiaTheme="majorEastAsia" w:hAnsi="RTNassim" w:cs="B Nazanin" w:hint="cs"/>
          <w:b w:val="0"/>
          <w:bCs w:val="0"/>
          <w:spacing w:val="-3"/>
          <w:sz w:val="28"/>
          <w:szCs w:val="28"/>
          <w:rtl/>
          <w:rPrChange w:id="435" w:author="msi" w:date="2018-05-23T17:24:00Z">
            <w:rPr>
              <w:rStyle w:val="Strong"/>
              <w:rFonts w:ascii="RTNassim" w:eastAsiaTheme="majorEastAsia" w:hAnsi="RTNassim" w:cs="B Lotus" w:hint="cs"/>
              <w:b w:val="0"/>
              <w:bCs w:val="0"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436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ب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437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438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دولت</w:t>
      </w:r>
      <w:r w:rsidR="00CB3D86" w:rsidRPr="00321A71">
        <w:rPr>
          <w:rStyle w:val="Strong"/>
          <w:rFonts w:ascii="RTNassim" w:eastAsiaTheme="majorEastAsia" w:hAnsi="RTNassim" w:cs="B Nazanin" w:hint="cs"/>
          <w:b w:val="0"/>
          <w:bCs w:val="0"/>
          <w:spacing w:val="-3"/>
          <w:sz w:val="28"/>
          <w:szCs w:val="28"/>
          <w:rtl/>
          <w:rPrChange w:id="439" w:author="msi" w:date="2018-05-23T17:24:00Z">
            <w:rPr>
              <w:rStyle w:val="Strong"/>
              <w:rFonts w:ascii="RTNassim" w:eastAsiaTheme="majorEastAsia" w:hAnsi="RTNassim" w:cs="B Lotus" w:hint="cs"/>
              <w:b w:val="0"/>
              <w:bCs w:val="0"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440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441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شورا</w:t>
      </w:r>
      <w:r w:rsidR="00CB3D86" w:rsidRPr="00321A71">
        <w:rPr>
          <w:rStyle w:val="Strong"/>
          <w:rFonts w:ascii="RTNassim" w:eastAsiaTheme="majorEastAsia" w:hAnsi="RTNassim" w:cs="B Nazanin" w:hint="cs"/>
          <w:b w:val="0"/>
          <w:bCs w:val="0"/>
          <w:spacing w:val="-3"/>
          <w:sz w:val="28"/>
          <w:szCs w:val="28"/>
          <w:rtl/>
          <w:rPrChange w:id="442" w:author="msi" w:date="2018-05-23T17:24:00Z">
            <w:rPr>
              <w:rStyle w:val="Strong"/>
              <w:rFonts w:ascii="RTNassim" w:eastAsiaTheme="majorEastAsia" w:hAnsi="RTNassim" w:cs="B Lotus" w:hint="cs"/>
              <w:b w:val="0"/>
              <w:bCs w:val="0"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443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444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عال</w:t>
      </w:r>
      <w:r w:rsidR="00CB3D86" w:rsidRPr="00321A71">
        <w:rPr>
          <w:rStyle w:val="Strong"/>
          <w:rFonts w:ascii="RTNassim" w:eastAsiaTheme="majorEastAsia" w:hAnsi="RTNassim" w:cs="B Nazanin" w:hint="cs"/>
          <w:b w:val="0"/>
          <w:bCs w:val="0"/>
          <w:spacing w:val="-3"/>
          <w:sz w:val="28"/>
          <w:szCs w:val="28"/>
          <w:rtl/>
          <w:rPrChange w:id="445" w:author="msi" w:date="2018-05-23T17:24:00Z">
            <w:rPr>
              <w:rStyle w:val="Strong"/>
              <w:rFonts w:ascii="RTNassim" w:eastAsiaTheme="majorEastAsia" w:hAnsi="RTNassim" w:cs="B Lotus" w:hint="cs"/>
              <w:b w:val="0"/>
              <w:bCs w:val="0"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446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447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مبارزه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448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449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با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450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E532F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451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پول‌شو</w:t>
      </w:r>
      <w:r w:rsidR="00E532F6" w:rsidRPr="00321A71">
        <w:rPr>
          <w:rStyle w:val="Strong"/>
          <w:rFonts w:ascii="RTNassim" w:eastAsiaTheme="majorEastAsia" w:hAnsi="RTNassim" w:cs="B Nazanin" w:hint="cs"/>
          <w:b w:val="0"/>
          <w:bCs w:val="0"/>
          <w:spacing w:val="-3"/>
          <w:sz w:val="28"/>
          <w:szCs w:val="28"/>
          <w:rtl/>
          <w:rPrChange w:id="452" w:author="msi" w:date="2018-05-23T17:24:00Z">
            <w:rPr>
              <w:rStyle w:val="Strong"/>
              <w:rFonts w:ascii="RTNassim" w:eastAsiaTheme="majorEastAsia" w:hAnsi="RTNassim" w:cs="B Lotus" w:hint="cs"/>
              <w:b w:val="0"/>
              <w:bCs w:val="0"/>
              <w:spacing w:val="-3"/>
              <w:sz w:val="28"/>
              <w:szCs w:val="28"/>
              <w:rtl/>
            </w:rPr>
          </w:rPrChange>
        </w:rPr>
        <w:t>یی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453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454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ابراز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455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456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کرد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457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>:</w:t>
      </w:r>
      <w:r w:rsidR="00E532F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458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E532F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459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«</w:t>
      </w:r>
      <w:r w:rsidR="00CB3D86" w:rsidRPr="00321A71">
        <w:rPr>
          <w:rFonts w:ascii="RTNassim" w:hAnsi="RTNassim" w:cs="B Nazanin" w:hint="eastAsia"/>
          <w:b/>
          <w:bCs/>
          <w:spacing w:val="-3"/>
          <w:sz w:val="28"/>
          <w:szCs w:val="28"/>
          <w:rtl/>
          <w:rPrChange w:id="460" w:author="msi" w:date="2018-05-23T17:24:00Z">
            <w:rPr>
              <w:rFonts w:ascii="RTNassim" w:hAnsi="RTNassim" w:cs="B Lotus" w:hint="eastAsia"/>
              <w:b/>
              <w:bCs/>
              <w:spacing w:val="-3"/>
              <w:sz w:val="28"/>
              <w:szCs w:val="28"/>
              <w:rtl/>
            </w:rPr>
          </w:rPrChange>
        </w:rPr>
        <w:t>با</w:t>
      </w:r>
      <w:r w:rsidR="00CB3D86" w:rsidRPr="00321A71">
        <w:rPr>
          <w:rFonts w:ascii="RTNassim" w:hAnsi="RTNassim" w:cs="B Nazanin"/>
          <w:b/>
          <w:bCs/>
          <w:spacing w:val="-3"/>
          <w:sz w:val="28"/>
          <w:szCs w:val="28"/>
          <w:rtl/>
          <w:rPrChange w:id="461" w:author="msi" w:date="2018-05-23T17:24:00Z">
            <w:rPr>
              <w:rFonts w:ascii="RTNassim" w:hAnsi="RTNassim" w:cs="B Lotus"/>
              <w:b/>
              <w:bCs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Fonts w:ascii="RTNassim" w:hAnsi="RTNassim" w:cs="B Nazanin" w:hint="eastAsia"/>
          <w:b/>
          <w:bCs/>
          <w:spacing w:val="-3"/>
          <w:sz w:val="28"/>
          <w:szCs w:val="28"/>
          <w:rtl/>
          <w:rPrChange w:id="462" w:author="msi" w:date="2018-05-23T17:24:00Z">
            <w:rPr>
              <w:rFonts w:ascii="RTNassim" w:hAnsi="RTNassim" w:cs="B Lotus" w:hint="eastAsia"/>
              <w:b/>
              <w:bCs/>
              <w:spacing w:val="-3"/>
              <w:sz w:val="28"/>
              <w:szCs w:val="28"/>
              <w:rtl/>
            </w:rPr>
          </w:rPrChange>
        </w:rPr>
        <w:t>توجه</w:t>
      </w:r>
      <w:r w:rsidR="00CB3D86" w:rsidRPr="00321A71">
        <w:rPr>
          <w:rFonts w:ascii="RTNassim" w:hAnsi="RTNassim" w:cs="B Nazanin"/>
          <w:b/>
          <w:bCs/>
          <w:spacing w:val="-3"/>
          <w:sz w:val="28"/>
          <w:szCs w:val="28"/>
          <w:rtl/>
          <w:rPrChange w:id="463" w:author="msi" w:date="2018-05-23T17:24:00Z">
            <w:rPr>
              <w:rFonts w:ascii="RTNassim" w:hAnsi="RTNassim" w:cs="B Lotus"/>
              <w:b/>
              <w:bCs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Fonts w:ascii="RTNassim" w:hAnsi="RTNassim" w:cs="B Nazanin" w:hint="eastAsia"/>
          <w:b/>
          <w:bCs/>
          <w:spacing w:val="-3"/>
          <w:sz w:val="28"/>
          <w:szCs w:val="28"/>
          <w:rtl/>
          <w:rPrChange w:id="464" w:author="msi" w:date="2018-05-23T17:24:00Z">
            <w:rPr>
              <w:rFonts w:ascii="RTNassim" w:hAnsi="RTNassim" w:cs="B Lotus" w:hint="eastAsia"/>
              <w:b/>
              <w:bCs/>
              <w:spacing w:val="-3"/>
              <w:sz w:val="28"/>
              <w:szCs w:val="28"/>
              <w:rtl/>
            </w:rPr>
          </w:rPrChange>
        </w:rPr>
        <w:t>به</w:t>
      </w:r>
      <w:r w:rsidR="00CB3D86" w:rsidRPr="00321A71">
        <w:rPr>
          <w:rFonts w:ascii="RTNassim" w:hAnsi="RTNassim" w:cs="B Nazanin"/>
          <w:b/>
          <w:bCs/>
          <w:spacing w:val="-3"/>
          <w:sz w:val="28"/>
          <w:szCs w:val="28"/>
          <w:rtl/>
          <w:rPrChange w:id="465" w:author="msi" w:date="2018-05-23T17:24:00Z">
            <w:rPr>
              <w:rFonts w:ascii="RTNassim" w:hAnsi="RTNassim" w:cs="B Lotus"/>
              <w:b/>
              <w:bCs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Fonts w:ascii="RTNassim" w:hAnsi="RTNassim" w:cs="B Nazanin" w:hint="eastAsia"/>
          <w:b/>
          <w:bCs/>
          <w:spacing w:val="-3"/>
          <w:sz w:val="28"/>
          <w:szCs w:val="28"/>
          <w:rtl/>
          <w:rPrChange w:id="466" w:author="msi" w:date="2018-05-23T17:24:00Z">
            <w:rPr>
              <w:rFonts w:ascii="RTNassim" w:hAnsi="RTNassim" w:cs="B Lotus" w:hint="eastAsia"/>
              <w:b/>
              <w:bCs/>
              <w:spacing w:val="-3"/>
              <w:sz w:val="28"/>
              <w:szCs w:val="28"/>
              <w:rtl/>
            </w:rPr>
          </w:rPrChange>
        </w:rPr>
        <w:t>مأمور</w:t>
      </w:r>
      <w:r w:rsidR="00CB3D86" w:rsidRPr="00321A71">
        <w:rPr>
          <w:rFonts w:ascii="RTNassim" w:hAnsi="RTNassim" w:cs="B Nazanin" w:hint="cs"/>
          <w:b/>
          <w:bCs/>
          <w:spacing w:val="-3"/>
          <w:sz w:val="28"/>
          <w:szCs w:val="28"/>
          <w:rtl/>
          <w:rPrChange w:id="467" w:author="msi" w:date="2018-05-23T17:24:00Z">
            <w:rPr>
              <w:rFonts w:ascii="RTNassim" w:hAnsi="RTNassim" w:cs="B Lotus" w:hint="cs"/>
              <w:b/>
              <w:bCs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Fonts w:ascii="RTNassim" w:hAnsi="RTNassim" w:cs="B Nazanin" w:hint="eastAsia"/>
          <w:b/>
          <w:bCs/>
          <w:spacing w:val="-3"/>
          <w:sz w:val="28"/>
          <w:szCs w:val="28"/>
          <w:rtl/>
          <w:rPrChange w:id="468" w:author="msi" w:date="2018-05-23T17:24:00Z">
            <w:rPr>
              <w:rFonts w:ascii="RTNassim" w:hAnsi="RTNassim" w:cs="B Lotus" w:hint="eastAsia"/>
              <w:b/>
              <w:bCs/>
              <w:spacing w:val="-3"/>
              <w:sz w:val="28"/>
              <w:szCs w:val="28"/>
              <w:rtl/>
            </w:rPr>
          </w:rPrChange>
        </w:rPr>
        <w:t>ت</w:t>
      </w:r>
      <w:r w:rsidR="00CB3D86" w:rsidRPr="00321A71">
        <w:rPr>
          <w:rFonts w:ascii="RTNassim" w:hAnsi="RTNassim" w:cs="B Nazanin"/>
          <w:b/>
          <w:bCs/>
          <w:spacing w:val="-3"/>
          <w:sz w:val="28"/>
          <w:szCs w:val="28"/>
          <w:rtl/>
          <w:rPrChange w:id="469" w:author="msi" w:date="2018-05-23T17:24:00Z">
            <w:rPr>
              <w:rFonts w:ascii="RTNassim" w:hAnsi="RTNassim" w:cs="B Lotus"/>
              <w:b/>
              <w:bCs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Fonts w:ascii="RTNassim" w:hAnsi="RTNassim" w:cs="B Nazanin" w:hint="eastAsia"/>
          <w:b/>
          <w:bCs/>
          <w:spacing w:val="-3"/>
          <w:sz w:val="28"/>
          <w:szCs w:val="28"/>
          <w:rtl/>
          <w:rPrChange w:id="470" w:author="msi" w:date="2018-05-23T17:24:00Z">
            <w:rPr>
              <w:rFonts w:ascii="RTNassim" w:hAnsi="RTNassim" w:cs="B Lotus" w:hint="eastAsia"/>
              <w:b/>
              <w:bCs/>
              <w:spacing w:val="-3"/>
              <w:sz w:val="28"/>
              <w:szCs w:val="28"/>
              <w:rtl/>
            </w:rPr>
          </w:rPrChange>
        </w:rPr>
        <w:lastRenderedPageBreak/>
        <w:t>حاکم</w:t>
      </w:r>
      <w:r w:rsidR="00CB3D86" w:rsidRPr="00321A71">
        <w:rPr>
          <w:rFonts w:ascii="RTNassim" w:hAnsi="RTNassim" w:cs="B Nazanin" w:hint="cs"/>
          <w:b/>
          <w:bCs/>
          <w:spacing w:val="-3"/>
          <w:sz w:val="28"/>
          <w:szCs w:val="28"/>
          <w:rtl/>
          <w:rPrChange w:id="471" w:author="msi" w:date="2018-05-23T17:24:00Z">
            <w:rPr>
              <w:rFonts w:ascii="RTNassim" w:hAnsi="RTNassim" w:cs="B Lotus" w:hint="cs"/>
              <w:b/>
              <w:bCs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Fonts w:ascii="RTNassim" w:hAnsi="RTNassim" w:cs="B Nazanin" w:hint="eastAsia"/>
          <w:b/>
          <w:bCs/>
          <w:spacing w:val="-3"/>
          <w:sz w:val="28"/>
          <w:szCs w:val="28"/>
          <w:rtl/>
          <w:rPrChange w:id="472" w:author="msi" w:date="2018-05-23T17:24:00Z">
            <w:rPr>
              <w:rFonts w:ascii="RTNassim" w:hAnsi="RTNassim" w:cs="B Lotus" w:hint="eastAsia"/>
              <w:b/>
              <w:bCs/>
              <w:spacing w:val="-3"/>
              <w:sz w:val="28"/>
              <w:szCs w:val="28"/>
              <w:rtl/>
            </w:rPr>
          </w:rPrChange>
        </w:rPr>
        <w:t>ت</w:t>
      </w:r>
      <w:r w:rsidR="00CB3D86" w:rsidRPr="00321A71">
        <w:rPr>
          <w:rFonts w:ascii="RTNassim" w:hAnsi="RTNassim" w:cs="B Nazanin" w:hint="cs"/>
          <w:b/>
          <w:bCs/>
          <w:spacing w:val="-3"/>
          <w:sz w:val="28"/>
          <w:szCs w:val="28"/>
          <w:rtl/>
          <w:rPrChange w:id="473" w:author="msi" w:date="2018-05-23T17:24:00Z">
            <w:rPr>
              <w:rFonts w:ascii="RTNassim" w:hAnsi="RTNassim" w:cs="B Lotus" w:hint="cs"/>
              <w:b/>
              <w:bCs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Fonts w:ascii="RTNassim" w:hAnsi="RTNassim" w:cs="B Nazanin"/>
          <w:b/>
          <w:bCs/>
          <w:spacing w:val="-3"/>
          <w:sz w:val="28"/>
          <w:szCs w:val="28"/>
          <w:rtl/>
          <w:rPrChange w:id="474" w:author="msi" w:date="2018-05-23T17:24:00Z">
            <w:rPr>
              <w:rFonts w:ascii="RTNassim" w:hAnsi="RTNassim" w:cs="B Lotus"/>
              <w:b/>
              <w:bCs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Fonts w:ascii="RTNassim" w:hAnsi="RTNassim" w:cs="B Nazanin" w:hint="eastAsia"/>
          <w:b/>
          <w:bCs/>
          <w:spacing w:val="-3"/>
          <w:sz w:val="28"/>
          <w:szCs w:val="28"/>
          <w:rtl/>
          <w:rPrChange w:id="475" w:author="msi" w:date="2018-05-23T17:24:00Z">
            <w:rPr>
              <w:rFonts w:ascii="RTNassim" w:hAnsi="RTNassim" w:cs="B Lotus" w:hint="eastAsia"/>
              <w:b/>
              <w:bCs/>
              <w:spacing w:val="-3"/>
              <w:sz w:val="28"/>
              <w:szCs w:val="28"/>
              <w:rtl/>
            </w:rPr>
          </w:rPrChange>
        </w:rPr>
        <w:t>ا</w:t>
      </w:r>
      <w:r w:rsidR="00CB3D86" w:rsidRPr="00321A71">
        <w:rPr>
          <w:rFonts w:ascii="RTNassim" w:hAnsi="RTNassim" w:cs="B Nazanin" w:hint="cs"/>
          <w:b/>
          <w:bCs/>
          <w:spacing w:val="-3"/>
          <w:sz w:val="28"/>
          <w:szCs w:val="28"/>
          <w:rtl/>
          <w:rPrChange w:id="476" w:author="msi" w:date="2018-05-23T17:24:00Z">
            <w:rPr>
              <w:rFonts w:ascii="RTNassim" w:hAnsi="RTNassim" w:cs="B Lotus" w:hint="cs"/>
              <w:b/>
              <w:bCs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Fonts w:ascii="RTNassim" w:hAnsi="RTNassim" w:cs="B Nazanin" w:hint="eastAsia"/>
          <w:b/>
          <w:bCs/>
          <w:spacing w:val="-3"/>
          <w:sz w:val="28"/>
          <w:szCs w:val="28"/>
          <w:rtl/>
          <w:rPrChange w:id="477" w:author="msi" w:date="2018-05-23T17:24:00Z">
            <w:rPr>
              <w:rFonts w:ascii="RTNassim" w:hAnsi="RTNassim" w:cs="B Lotus" w:hint="eastAsia"/>
              <w:b/>
              <w:bCs/>
              <w:spacing w:val="-3"/>
              <w:sz w:val="28"/>
              <w:szCs w:val="28"/>
              <w:rtl/>
            </w:rPr>
          </w:rPrChange>
        </w:rPr>
        <w:t>ن</w:t>
      </w:r>
      <w:r w:rsidR="00CB3D86" w:rsidRPr="00321A71">
        <w:rPr>
          <w:rFonts w:ascii="RTNassim" w:hAnsi="RTNassim" w:cs="B Nazanin"/>
          <w:b/>
          <w:bCs/>
          <w:spacing w:val="-3"/>
          <w:sz w:val="28"/>
          <w:szCs w:val="28"/>
          <w:rtl/>
          <w:rPrChange w:id="478" w:author="msi" w:date="2018-05-23T17:24:00Z">
            <w:rPr>
              <w:rFonts w:ascii="RTNassim" w:hAnsi="RTNassim" w:cs="B Lotus"/>
              <w:b/>
              <w:bCs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Fonts w:ascii="RTNassim" w:hAnsi="RTNassim" w:cs="B Nazanin" w:hint="eastAsia"/>
          <w:b/>
          <w:bCs/>
          <w:spacing w:val="-3"/>
          <w:sz w:val="28"/>
          <w:szCs w:val="28"/>
          <w:rtl/>
          <w:rPrChange w:id="479" w:author="msi" w:date="2018-05-23T17:24:00Z">
            <w:rPr>
              <w:rFonts w:ascii="RTNassim" w:hAnsi="RTNassim" w:cs="B Lotus" w:hint="eastAsia"/>
              <w:b/>
              <w:bCs/>
              <w:spacing w:val="-3"/>
              <w:sz w:val="28"/>
              <w:szCs w:val="28"/>
              <w:rtl/>
            </w:rPr>
          </w:rPrChange>
        </w:rPr>
        <w:t>شورا،</w:t>
      </w:r>
      <w:r w:rsidR="00CB3D86" w:rsidRPr="00321A71">
        <w:rPr>
          <w:rFonts w:ascii="RTNassim" w:hAnsi="RTNassim" w:cs="B Nazanin"/>
          <w:b/>
          <w:bCs/>
          <w:spacing w:val="-3"/>
          <w:sz w:val="28"/>
          <w:szCs w:val="28"/>
          <w:rtl/>
          <w:rPrChange w:id="480" w:author="msi" w:date="2018-05-23T17:24:00Z">
            <w:rPr>
              <w:rFonts w:ascii="RTNassim" w:hAnsi="RTNassim" w:cs="B Lotus"/>
              <w:b/>
              <w:bCs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Fonts w:ascii="RTNassim" w:hAnsi="RTNassim" w:cs="B Nazanin" w:hint="eastAsia"/>
          <w:b/>
          <w:bCs/>
          <w:spacing w:val="-3"/>
          <w:sz w:val="28"/>
          <w:szCs w:val="28"/>
          <w:rtl/>
          <w:rPrChange w:id="481" w:author="msi" w:date="2018-05-23T17:24:00Z">
            <w:rPr>
              <w:rFonts w:ascii="RTNassim" w:hAnsi="RTNassim" w:cs="B Lotus" w:hint="eastAsia"/>
              <w:b/>
              <w:bCs/>
              <w:spacing w:val="-3"/>
              <w:sz w:val="28"/>
              <w:szCs w:val="28"/>
              <w:rtl/>
            </w:rPr>
          </w:rPrChange>
        </w:rPr>
        <w:t>با</w:t>
      </w:r>
      <w:r w:rsidR="00CB3D86" w:rsidRPr="00321A71">
        <w:rPr>
          <w:rFonts w:ascii="RTNassim" w:hAnsi="RTNassim" w:cs="B Nazanin" w:hint="cs"/>
          <w:b/>
          <w:bCs/>
          <w:spacing w:val="-3"/>
          <w:sz w:val="28"/>
          <w:szCs w:val="28"/>
          <w:rtl/>
          <w:rPrChange w:id="482" w:author="msi" w:date="2018-05-23T17:24:00Z">
            <w:rPr>
              <w:rFonts w:ascii="RTNassim" w:hAnsi="RTNassim" w:cs="B Lotus" w:hint="cs"/>
              <w:b/>
              <w:bCs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Fonts w:ascii="RTNassim" w:hAnsi="RTNassim" w:cs="B Nazanin" w:hint="eastAsia"/>
          <w:b/>
          <w:bCs/>
          <w:spacing w:val="-3"/>
          <w:sz w:val="28"/>
          <w:szCs w:val="28"/>
          <w:rtl/>
          <w:rPrChange w:id="483" w:author="msi" w:date="2018-05-23T17:24:00Z">
            <w:rPr>
              <w:rFonts w:ascii="RTNassim" w:hAnsi="RTNassim" w:cs="B Lotus" w:hint="eastAsia"/>
              <w:b/>
              <w:bCs/>
              <w:spacing w:val="-3"/>
              <w:sz w:val="28"/>
              <w:szCs w:val="28"/>
              <w:rtl/>
            </w:rPr>
          </w:rPrChange>
        </w:rPr>
        <w:t>د</w:t>
      </w:r>
      <w:r w:rsidR="00CB3D86" w:rsidRPr="00321A71">
        <w:rPr>
          <w:rFonts w:ascii="RTNassim" w:hAnsi="RTNassim" w:cs="B Nazanin"/>
          <w:b/>
          <w:bCs/>
          <w:spacing w:val="-3"/>
          <w:sz w:val="28"/>
          <w:szCs w:val="28"/>
          <w:rtl/>
          <w:rPrChange w:id="484" w:author="msi" w:date="2018-05-23T17:24:00Z">
            <w:rPr>
              <w:rFonts w:ascii="RTNassim" w:hAnsi="RTNassim" w:cs="B Lotus"/>
              <w:b/>
              <w:bCs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Fonts w:ascii="RTNassim" w:hAnsi="RTNassim" w:cs="B Nazanin" w:hint="eastAsia"/>
          <w:b/>
          <w:bCs/>
          <w:spacing w:val="-3"/>
          <w:sz w:val="28"/>
          <w:szCs w:val="28"/>
          <w:rtl/>
          <w:rPrChange w:id="485" w:author="msi" w:date="2018-05-23T17:24:00Z">
            <w:rPr>
              <w:rFonts w:ascii="RTNassim" w:hAnsi="RTNassim" w:cs="B Lotus" w:hint="eastAsia"/>
              <w:b/>
              <w:bCs/>
              <w:spacing w:val="-3"/>
              <w:sz w:val="28"/>
              <w:szCs w:val="28"/>
              <w:rtl/>
            </w:rPr>
          </w:rPrChange>
        </w:rPr>
        <w:t>ترک</w:t>
      </w:r>
      <w:r w:rsidR="00CB3D86" w:rsidRPr="00321A71">
        <w:rPr>
          <w:rFonts w:ascii="RTNassim" w:hAnsi="RTNassim" w:cs="B Nazanin" w:hint="cs"/>
          <w:b/>
          <w:bCs/>
          <w:spacing w:val="-3"/>
          <w:sz w:val="28"/>
          <w:szCs w:val="28"/>
          <w:rtl/>
          <w:rPrChange w:id="486" w:author="msi" w:date="2018-05-23T17:24:00Z">
            <w:rPr>
              <w:rFonts w:ascii="RTNassim" w:hAnsi="RTNassim" w:cs="B Lotus" w:hint="cs"/>
              <w:b/>
              <w:bCs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Fonts w:ascii="RTNassim" w:hAnsi="RTNassim" w:cs="B Nazanin" w:hint="eastAsia"/>
          <w:b/>
          <w:bCs/>
          <w:spacing w:val="-3"/>
          <w:sz w:val="28"/>
          <w:szCs w:val="28"/>
          <w:rtl/>
          <w:rPrChange w:id="487" w:author="msi" w:date="2018-05-23T17:24:00Z">
            <w:rPr>
              <w:rFonts w:ascii="RTNassim" w:hAnsi="RTNassim" w:cs="B Lotus" w:hint="eastAsia"/>
              <w:b/>
              <w:bCs/>
              <w:spacing w:val="-3"/>
              <w:sz w:val="28"/>
              <w:szCs w:val="28"/>
              <w:rtl/>
            </w:rPr>
          </w:rPrChange>
        </w:rPr>
        <w:t>ب</w:t>
      </w:r>
      <w:r w:rsidR="00CB3D86" w:rsidRPr="00321A71">
        <w:rPr>
          <w:rFonts w:ascii="RTNassim" w:hAnsi="RTNassim" w:cs="B Nazanin"/>
          <w:b/>
          <w:bCs/>
          <w:spacing w:val="-3"/>
          <w:sz w:val="28"/>
          <w:szCs w:val="28"/>
          <w:rtl/>
          <w:rPrChange w:id="488" w:author="msi" w:date="2018-05-23T17:24:00Z">
            <w:rPr>
              <w:rFonts w:ascii="RTNassim" w:hAnsi="RTNassim" w:cs="B Lotus"/>
              <w:b/>
              <w:bCs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Fonts w:ascii="RTNassim" w:hAnsi="RTNassim" w:cs="B Nazanin" w:hint="eastAsia"/>
          <w:b/>
          <w:bCs/>
          <w:spacing w:val="-3"/>
          <w:sz w:val="28"/>
          <w:szCs w:val="28"/>
          <w:rtl/>
          <w:rPrChange w:id="489" w:author="msi" w:date="2018-05-23T17:24:00Z">
            <w:rPr>
              <w:rFonts w:ascii="RTNassim" w:hAnsi="RTNassim" w:cs="B Lotus" w:hint="eastAsia"/>
              <w:b/>
              <w:bCs/>
              <w:spacing w:val="-3"/>
              <w:sz w:val="28"/>
              <w:szCs w:val="28"/>
              <w:rtl/>
            </w:rPr>
          </w:rPrChange>
        </w:rPr>
        <w:t>آن</w:t>
      </w:r>
      <w:r w:rsidR="00CB3D86" w:rsidRPr="00321A71">
        <w:rPr>
          <w:rFonts w:ascii="RTNassim" w:hAnsi="RTNassim" w:cs="B Nazanin"/>
          <w:b/>
          <w:bCs/>
          <w:spacing w:val="-3"/>
          <w:sz w:val="28"/>
          <w:szCs w:val="28"/>
          <w:rtl/>
          <w:rPrChange w:id="490" w:author="msi" w:date="2018-05-23T17:24:00Z">
            <w:rPr>
              <w:rFonts w:ascii="RTNassim" w:hAnsi="RTNassim" w:cs="B Lotus"/>
              <w:b/>
              <w:bCs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Fonts w:ascii="RTNassim" w:hAnsi="RTNassim" w:cs="B Nazanin" w:hint="eastAsia"/>
          <w:b/>
          <w:bCs/>
          <w:spacing w:val="-3"/>
          <w:sz w:val="28"/>
          <w:szCs w:val="28"/>
          <w:rtl/>
          <w:rPrChange w:id="491" w:author="msi" w:date="2018-05-23T17:24:00Z">
            <w:rPr>
              <w:rFonts w:ascii="RTNassim" w:hAnsi="RTNassim" w:cs="B Lotus" w:hint="eastAsia"/>
              <w:b/>
              <w:bCs/>
              <w:spacing w:val="-3"/>
              <w:sz w:val="28"/>
              <w:szCs w:val="28"/>
              <w:rtl/>
            </w:rPr>
          </w:rPrChange>
        </w:rPr>
        <w:t>ن</w:t>
      </w:r>
      <w:r w:rsidR="00CB3D86" w:rsidRPr="00321A71">
        <w:rPr>
          <w:rFonts w:ascii="RTNassim" w:hAnsi="RTNassim" w:cs="B Nazanin" w:hint="cs"/>
          <w:b/>
          <w:bCs/>
          <w:spacing w:val="-3"/>
          <w:sz w:val="28"/>
          <w:szCs w:val="28"/>
          <w:rtl/>
          <w:rPrChange w:id="492" w:author="msi" w:date="2018-05-23T17:24:00Z">
            <w:rPr>
              <w:rFonts w:ascii="RTNassim" w:hAnsi="RTNassim" w:cs="B Lotus" w:hint="cs"/>
              <w:b/>
              <w:bCs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Fonts w:ascii="RTNassim" w:hAnsi="RTNassim" w:cs="B Nazanin" w:hint="eastAsia"/>
          <w:b/>
          <w:bCs/>
          <w:spacing w:val="-3"/>
          <w:sz w:val="28"/>
          <w:szCs w:val="28"/>
          <w:rtl/>
          <w:rPrChange w:id="493" w:author="msi" w:date="2018-05-23T17:24:00Z">
            <w:rPr>
              <w:rFonts w:ascii="RTNassim" w:hAnsi="RTNassim" w:cs="B Lotus" w:hint="eastAsia"/>
              <w:b/>
              <w:bCs/>
              <w:spacing w:val="-3"/>
              <w:sz w:val="28"/>
              <w:szCs w:val="28"/>
              <w:rtl/>
            </w:rPr>
          </w:rPrChange>
        </w:rPr>
        <w:t>ز</w:t>
      </w:r>
      <w:r w:rsidR="00CB3D86" w:rsidRPr="00321A71">
        <w:rPr>
          <w:rFonts w:ascii="RTNassim" w:hAnsi="RTNassim" w:cs="B Nazanin"/>
          <w:b/>
          <w:bCs/>
          <w:spacing w:val="-3"/>
          <w:sz w:val="28"/>
          <w:szCs w:val="28"/>
          <w:rtl/>
          <w:rPrChange w:id="494" w:author="msi" w:date="2018-05-23T17:24:00Z">
            <w:rPr>
              <w:rFonts w:ascii="RTNassim" w:hAnsi="RTNassim" w:cs="B Lotus"/>
              <w:b/>
              <w:bCs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Fonts w:ascii="RTNassim" w:hAnsi="RTNassim" w:cs="B Nazanin" w:hint="eastAsia"/>
          <w:b/>
          <w:bCs/>
          <w:spacing w:val="-3"/>
          <w:sz w:val="28"/>
          <w:szCs w:val="28"/>
          <w:rtl/>
          <w:rPrChange w:id="495" w:author="msi" w:date="2018-05-23T17:24:00Z">
            <w:rPr>
              <w:rFonts w:ascii="RTNassim" w:hAnsi="RTNassim" w:cs="B Lotus" w:hint="eastAsia"/>
              <w:b/>
              <w:bCs/>
              <w:spacing w:val="-3"/>
              <w:sz w:val="28"/>
              <w:szCs w:val="28"/>
              <w:rtl/>
            </w:rPr>
          </w:rPrChange>
        </w:rPr>
        <w:t>حاکم</w:t>
      </w:r>
      <w:r w:rsidR="00CB3D86" w:rsidRPr="00321A71">
        <w:rPr>
          <w:rFonts w:ascii="RTNassim" w:hAnsi="RTNassim" w:cs="B Nazanin" w:hint="cs"/>
          <w:b/>
          <w:bCs/>
          <w:spacing w:val="-3"/>
          <w:sz w:val="28"/>
          <w:szCs w:val="28"/>
          <w:rtl/>
          <w:rPrChange w:id="496" w:author="msi" w:date="2018-05-23T17:24:00Z">
            <w:rPr>
              <w:rFonts w:ascii="RTNassim" w:hAnsi="RTNassim" w:cs="B Lotus" w:hint="cs"/>
              <w:b/>
              <w:bCs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Fonts w:ascii="RTNassim" w:hAnsi="RTNassim" w:cs="B Nazanin" w:hint="eastAsia"/>
          <w:b/>
          <w:bCs/>
          <w:spacing w:val="-3"/>
          <w:sz w:val="28"/>
          <w:szCs w:val="28"/>
          <w:rtl/>
          <w:rPrChange w:id="497" w:author="msi" w:date="2018-05-23T17:24:00Z">
            <w:rPr>
              <w:rFonts w:ascii="RTNassim" w:hAnsi="RTNassim" w:cs="B Lotus" w:hint="eastAsia"/>
              <w:b/>
              <w:bCs/>
              <w:spacing w:val="-3"/>
              <w:sz w:val="28"/>
              <w:szCs w:val="28"/>
              <w:rtl/>
            </w:rPr>
          </w:rPrChange>
        </w:rPr>
        <w:t>ت</w:t>
      </w:r>
      <w:r w:rsidR="00CB3D86" w:rsidRPr="00321A71">
        <w:rPr>
          <w:rFonts w:ascii="RTNassim" w:hAnsi="RTNassim" w:cs="B Nazanin" w:hint="cs"/>
          <w:b/>
          <w:bCs/>
          <w:spacing w:val="-3"/>
          <w:sz w:val="28"/>
          <w:szCs w:val="28"/>
          <w:rtl/>
          <w:rPrChange w:id="498" w:author="msi" w:date="2018-05-23T17:24:00Z">
            <w:rPr>
              <w:rFonts w:ascii="RTNassim" w:hAnsi="RTNassim" w:cs="B Lotus" w:hint="cs"/>
              <w:b/>
              <w:bCs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Fonts w:ascii="RTNassim" w:hAnsi="RTNassim" w:cs="B Nazanin"/>
          <w:b/>
          <w:bCs/>
          <w:spacing w:val="-3"/>
          <w:sz w:val="28"/>
          <w:szCs w:val="28"/>
          <w:rtl/>
          <w:rPrChange w:id="499" w:author="msi" w:date="2018-05-23T17:24:00Z">
            <w:rPr>
              <w:rFonts w:ascii="RTNassim" w:hAnsi="RTNassim" w:cs="B Lotus"/>
              <w:b/>
              <w:bCs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Fonts w:ascii="RTNassim" w:hAnsi="RTNassim" w:cs="B Nazanin" w:hint="eastAsia"/>
          <w:b/>
          <w:bCs/>
          <w:spacing w:val="-3"/>
          <w:sz w:val="28"/>
          <w:szCs w:val="28"/>
          <w:rtl/>
          <w:rPrChange w:id="500" w:author="msi" w:date="2018-05-23T17:24:00Z">
            <w:rPr>
              <w:rFonts w:ascii="RTNassim" w:hAnsi="RTNassim" w:cs="B Lotus" w:hint="eastAsia"/>
              <w:b/>
              <w:bCs/>
              <w:spacing w:val="-3"/>
              <w:sz w:val="28"/>
              <w:szCs w:val="28"/>
              <w:rtl/>
            </w:rPr>
          </w:rPrChange>
        </w:rPr>
        <w:t>بوده</w:t>
      </w:r>
      <w:r w:rsidR="00CB3D86" w:rsidRPr="00321A71">
        <w:rPr>
          <w:rFonts w:ascii="RTNassim" w:hAnsi="RTNassim" w:cs="B Nazanin"/>
          <w:b/>
          <w:bCs/>
          <w:spacing w:val="-3"/>
          <w:sz w:val="28"/>
          <w:szCs w:val="28"/>
          <w:rtl/>
          <w:rPrChange w:id="501" w:author="msi" w:date="2018-05-23T17:24:00Z">
            <w:rPr>
              <w:rFonts w:ascii="RTNassim" w:hAnsi="RTNassim" w:cs="B Lotus"/>
              <w:b/>
              <w:bCs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Fonts w:ascii="RTNassim" w:hAnsi="RTNassim" w:cs="B Nazanin" w:hint="eastAsia"/>
          <w:b/>
          <w:bCs/>
          <w:spacing w:val="-3"/>
          <w:sz w:val="28"/>
          <w:szCs w:val="28"/>
          <w:rtl/>
          <w:rPrChange w:id="502" w:author="msi" w:date="2018-05-23T17:24:00Z">
            <w:rPr>
              <w:rFonts w:ascii="RTNassim" w:hAnsi="RTNassim" w:cs="B Lotus" w:hint="eastAsia"/>
              <w:b/>
              <w:bCs/>
              <w:spacing w:val="-3"/>
              <w:sz w:val="28"/>
              <w:szCs w:val="28"/>
              <w:rtl/>
            </w:rPr>
          </w:rPrChange>
        </w:rPr>
        <w:t>و</w:t>
      </w:r>
      <w:r w:rsidR="00CB3D86" w:rsidRPr="00321A71">
        <w:rPr>
          <w:rFonts w:ascii="RTNassim" w:hAnsi="RTNassim" w:cs="B Nazanin"/>
          <w:b/>
          <w:bCs/>
          <w:spacing w:val="-3"/>
          <w:sz w:val="28"/>
          <w:szCs w:val="28"/>
          <w:rtl/>
          <w:rPrChange w:id="503" w:author="msi" w:date="2018-05-23T17:24:00Z">
            <w:rPr>
              <w:rFonts w:ascii="RTNassim" w:hAnsi="RTNassim" w:cs="B Lotus"/>
              <w:b/>
              <w:bCs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Fonts w:ascii="RTNassim" w:hAnsi="RTNassim" w:cs="B Nazanin" w:hint="eastAsia"/>
          <w:b/>
          <w:bCs/>
          <w:spacing w:val="-3"/>
          <w:sz w:val="28"/>
          <w:szCs w:val="28"/>
          <w:rtl/>
          <w:rPrChange w:id="504" w:author="msi" w:date="2018-05-23T17:24:00Z">
            <w:rPr>
              <w:rFonts w:ascii="RTNassim" w:hAnsi="RTNassim" w:cs="B Lotus" w:hint="eastAsia"/>
              <w:b/>
              <w:bCs/>
              <w:spacing w:val="-3"/>
              <w:sz w:val="28"/>
              <w:szCs w:val="28"/>
              <w:rtl/>
            </w:rPr>
          </w:rPrChange>
        </w:rPr>
        <w:t>ز</w:t>
      </w:r>
      <w:r w:rsidR="00CB3D86" w:rsidRPr="00321A71">
        <w:rPr>
          <w:rFonts w:ascii="RTNassim" w:hAnsi="RTNassim" w:cs="B Nazanin" w:hint="cs"/>
          <w:b/>
          <w:bCs/>
          <w:spacing w:val="-3"/>
          <w:sz w:val="28"/>
          <w:szCs w:val="28"/>
          <w:rtl/>
          <w:rPrChange w:id="505" w:author="msi" w:date="2018-05-23T17:24:00Z">
            <w:rPr>
              <w:rFonts w:ascii="RTNassim" w:hAnsi="RTNassim" w:cs="B Lotus" w:hint="cs"/>
              <w:b/>
              <w:bCs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Fonts w:ascii="RTNassim" w:hAnsi="RTNassim" w:cs="B Nazanin" w:hint="eastAsia"/>
          <w:b/>
          <w:bCs/>
          <w:spacing w:val="-3"/>
          <w:sz w:val="28"/>
          <w:szCs w:val="28"/>
          <w:rtl/>
          <w:rPrChange w:id="506" w:author="msi" w:date="2018-05-23T17:24:00Z">
            <w:rPr>
              <w:rFonts w:ascii="RTNassim" w:hAnsi="RTNassim" w:cs="B Lotus" w:hint="eastAsia"/>
              <w:b/>
              <w:bCs/>
              <w:spacing w:val="-3"/>
              <w:sz w:val="28"/>
              <w:szCs w:val="28"/>
              <w:rtl/>
            </w:rPr>
          </w:rPrChange>
        </w:rPr>
        <w:t>ر</w:t>
      </w:r>
      <w:r w:rsidR="00CB3D86" w:rsidRPr="00321A71">
        <w:rPr>
          <w:rFonts w:ascii="RTNassim" w:hAnsi="RTNassim" w:cs="B Nazanin"/>
          <w:b/>
          <w:bCs/>
          <w:spacing w:val="-3"/>
          <w:sz w:val="28"/>
          <w:szCs w:val="28"/>
          <w:rtl/>
          <w:rPrChange w:id="507" w:author="msi" w:date="2018-05-23T17:24:00Z">
            <w:rPr>
              <w:rFonts w:ascii="RTNassim" w:hAnsi="RTNassim" w:cs="B Lotus"/>
              <w:b/>
              <w:bCs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Fonts w:ascii="RTNassim" w:hAnsi="RTNassim" w:cs="B Nazanin" w:hint="eastAsia"/>
          <w:b/>
          <w:bCs/>
          <w:spacing w:val="-3"/>
          <w:sz w:val="28"/>
          <w:szCs w:val="28"/>
          <w:rtl/>
          <w:rPrChange w:id="508" w:author="msi" w:date="2018-05-23T17:24:00Z">
            <w:rPr>
              <w:rFonts w:ascii="RTNassim" w:hAnsi="RTNassim" w:cs="B Lotus" w:hint="eastAsia"/>
              <w:b/>
              <w:bCs/>
              <w:spacing w:val="-3"/>
              <w:sz w:val="28"/>
              <w:szCs w:val="28"/>
              <w:rtl/>
            </w:rPr>
          </w:rPrChange>
        </w:rPr>
        <w:t>نظر</w:t>
      </w:r>
      <w:r w:rsidR="00CB3D86" w:rsidRPr="00321A71">
        <w:rPr>
          <w:rFonts w:ascii="RTNassim" w:hAnsi="RTNassim" w:cs="B Nazanin"/>
          <w:b/>
          <w:bCs/>
          <w:spacing w:val="-3"/>
          <w:sz w:val="28"/>
          <w:szCs w:val="28"/>
          <w:rtl/>
          <w:rPrChange w:id="509" w:author="msi" w:date="2018-05-23T17:24:00Z">
            <w:rPr>
              <w:rFonts w:ascii="RTNassim" w:hAnsi="RTNassim" w:cs="B Lotus"/>
              <w:b/>
              <w:bCs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Fonts w:ascii="RTNassim" w:hAnsi="RTNassim" w:cs="B Nazanin" w:hint="eastAsia"/>
          <w:b/>
          <w:bCs/>
          <w:spacing w:val="-3"/>
          <w:sz w:val="28"/>
          <w:szCs w:val="28"/>
          <w:rtl/>
          <w:rPrChange w:id="510" w:author="msi" w:date="2018-05-23T17:24:00Z">
            <w:rPr>
              <w:rFonts w:ascii="RTNassim" w:hAnsi="RTNassim" w:cs="B Lotus" w:hint="eastAsia"/>
              <w:b/>
              <w:bCs/>
              <w:spacing w:val="-3"/>
              <w:sz w:val="28"/>
              <w:szCs w:val="28"/>
              <w:rtl/>
            </w:rPr>
          </w:rPrChange>
        </w:rPr>
        <w:t>شورا</w:t>
      </w:r>
      <w:r w:rsidR="00CB3D86" w:rsidRPr="00321A71">
        <w:rPr>
          <w:rFonts w:ascii="RTNassim" w:hAnsi="RTNassim" w:cs="B Nazanin" w:hint="cs"/>
          <w:b/>
          <w:bCs/>
          <w:spacing w:val="-3"/>
          <w:sz w:val="28"/>
          <w:szCs w:val="28"/>
          <w:rtl/>
          <w:rPrChange w:id="511" w:author="msi" w:date="2018-05-23T17:24:00Z">
            <w:rPr>
              <w:rFonts w:ascii="RTNassim" w:hAnsi="RTNassim" w:cs="B Lotus" w:hint="cs"/>
              <w:b/>
              <w:bCs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Fonts w:ascii="RTNassim" w:hAnsi="RTNassim" w:cs="B Nazanin"/>
          <w:b/>
          <w:bCs/>
          <w:spacing w:val="-3"/>
          <w:sz w:val="28"/>
          <w:szCs w:val="28"/>
          <w:rtl/>
          <w:rPrChange w:id="512" w:author="msi" w:date="2018-05-23T17:24:00Z">
            <w:rPr>
              <w:rFonts w:ascii="RTNassim" w:hAnsi="RTNassim" w:cs="B Lotus"/>
              <w:b/>
              <w:bCs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Fonts w:ascii="RTNassim" w:hAnsi="RTNassim" w:cs="B Nazanin" w:hint="eastAsia"/>
          <w:b/>
          <w:bCs/>
          <w:spacing w:val="-3"/>
          <w:sz w:val="28"/>
          <w:szCs w:val="28"/>
          <w:rtl/>
          <w:rPrChange w:id="513" w:author="msi" w:date="2018-05-23T17:24:00Z">
            <w:rPr>
              <w:rFonts w:ascii="RTNassim" w:hAnsi="RTNassim" w:cs="B Lotus" w:hint="eastAsia"/>
              <w:b/>
              <w:bCs/>
              <w:spacing w:val="-3"/>
              <w:sz w:val="28"/>
              <w:szCs w:val="28"/>
              <w:rtl/>
            </w:rPr>
          </w:rPrChange>
        </w:rPr>
        <w:t>عال</w:t>
      </w:r>
      <w:r w:rsidR="00CB3D86" w:rsidRPr="00321A71">
        <w:rPr>
          <w:rFonts w:ascii="RTNassim" w:hAnsi="RTNassim" w:cs="B Nazanin" w:hint="cs"/>
          <w:b/>
          <w:bCs/>
          <w:spacing w:val="-3"/>
          <w:sz w:val="28"/>
          <w:szCs w:val="28"/>
          <w:rtl/>
          <w:rPrChange w:id="514" w:author="msi" w:date="2018-05-23T17:24:00Z">
            <w:rPr>
              <w:rFonts w:ascii="RTNassim" w:hAnsi="RTNassim" w:cs="B Lotus" w:hint="cs"/>
              <w:b/>
              <w:bCs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Fonts w:ascii="RTNassim" w:hAnsi="RTNassim" w:cs="B Nazanin"/>
          <w:b/>
          <w:bCs/>
          <w:spacing w:val="-3"/>
          <w:sz w:val="28"/>
          <w:szCs w:val="28"/>
          <w:rtl/>
          <w:rPrChange w:id="515" w:author="msi" w:date="2018-05-23T17:24:00Z">
            <w:rPr>
              <w:rFonts w:ascii="RTNassim" w:hAnsi="RTNassim" w:cs="B Lotus"/>
              <w:b/>
              <w:bCs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Fonts w:ascii="RTNassim" w:hAnsi="RTNassim" w:cs="B Nazanin" w:hint="eastAsia"/>
          <w:b/>
          <w:bCs/>
          <w:spacing w:val="-3"/>
          <w:sz w:val="28"/>
          <w:szCs w:val="28"/>
          <w:rtl/>
          <w:rPrChange w:id="516" w:author="msi" w:date="2018-05-23T17:24:00Z">
            <w:rPr>
              <w:rFonts w:ascii="RTNassim" w:hAnsi="RTNassim" w:cs="B Lotus" w:hint="eastAsia"/>
              <w:b/>
              <w:bCs/>
              <w:spacing w:val="-3"/>
              <w:sz w:val="28"/>
              <w:szCs w:val="28"/>
              <w:rtl/>
            </w:rPr>
          </w:rPrChange>
        </w:rPr>
        <w:t>امن</w:t>
      </w:r>
      <w:r w:rsidR="00CB3D86" w:rsidRPr="00321A71">
        <w:rPr>
          <w:rFonts w:ascii="RTNassim" w:hAnsi="RTNassim" w:cs="B Nazanin" w:hint="cs"/>
          <w:b/>
          <w:bCs/>
          <w:spacing w:val="-3"/>
          <w:sz w:val="28"/>
          <w:szCs w:val="28"/>
          <w:rtl/>
          <w:rPrChange w:id="517" w:author="msi" w:date="2018-05-23T17:24:00Z">
            <w:rPr>
              <w:rFonts w:ascii="RTNassim" w:hAnsi="RTNassim" w:cs="B Lotus" w:hint="cs"/>
              <w:b/>
              <w:bCs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Fonts w:ascii="RTNassim" w:hAnsi="RTNassim" w:cs="B Nazanin" w:hint="eastAsia"/>
          <w:b/>
          <w:bCs/>
          <w:spacing w:val="-3"/>
          <w:sz w:val="28"/>
          <w:szCs w:val="28"/>
          <w:rtl/>
          <w:rPrChange w:id="518" w:author="msi" w:date="2018-05-23T17:24:00Z">
            <w:rPr>
              <w:rFonts w:ascii="RTNassim" w:hAnsi="RTNassim" w:cs="B Lotus" w:hint="eastAsia"/>
              <w:b/>
              <w:bCs/>
              <w:spacing w:val="-3"/>
              <w:sz w:val="28"/>
              <w:szCs w:val="28"/>
              <w:rtl/>
            </w:rPr>
          </w:rPrChange>
        </w:rPr>
        <w:t>ت</w:t>
      </w:r>
      <w:r w:rsidR="00CB3D86" w:rsidRPr="00321A71">
        <w:rPr>
          <w:rFonts w:ascii="RTNassim" w:hAnsi="RTNassim" w:cs="B Nazanin"/>
          <w:b/>
          <w:bCs/>
          <w:spacing w:val="-3"/>
          <w:sz w:val="28"/>
          <w:szCs w:val="28"/>
          <w:rtl/>
          <w:rPrChange w:id="519" w:author="msi" w:date="2018-05-23T17:24:00Z">
            <w:rPr>
              <w:rFonts w:ascii="RTNassim" w:hAnsi="RTNassim" w:cs="B Lotus"/>
              <w:b/>
              <w:bCs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Fonts w:ascii="RTNassim" w:hAnsi="RTNassim" w:cs="B Nazanin" w:hint="eastAsia"/>
          <w:b/>
          <w:bCs/>
          <w:spacing w:val="-3"/>
          <w:sz w:val="28"/>
          <w:szCs w:val="28"/>
          <w:rtl/>
          <w:rPrChange w:id="520" w:author="msi" w:date="2018-05-23T17:24:00Z">
            <w:rPr>
              <w:rFonts w:ascii="RTNassim" w:hAnsi="RTNassim" w:cs="B Lotus" w:hint="eastAsia"/>
              <w:b/>
              <w:bCs/>
              <w:spacing w:val="-3"/>
              <w:sz w:val="28"/>
              <w:szCs w:val="28"/>
              <w:rtl/>
            </w:rPr>
          </w:rPrChange>
        </w:rPr>
        <w:t>مل</w:t>
      </w:r>
      <w:r w:rsidR="00CB3D86" w:rsidRPr="00321A71">
        <w:rPr>
          <w:rFonts w:ascii="RTNassim" w:hAnsi="RTNassim" w:cs="B Nazanin" w:hint="cs"/>
          <w:b/>
          <w:bCs/>
          <w:spacing w:val="-3"/>
          <w:sz w:val="28"/>
          <w:szCs w:val="28"/>
          <w:rtl/>
          <w:rPrChange w:id="521" w:author="msi" w:date="2018-05-23T17:24:00Z">
            <w:rPr>
              <w:rFonts w:ascii="RTNassim" w:hAnsi="RTNassim" w:cs="B Lotus" w:hint="cs"/>
              <w:b/>
              <w:bCs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Fonts w:ascii="RTNassim" w:hAnsi="RTNassim" w:cs="B Nazanin"/>
          <w:b/>
          <w:bCs/>
          <w:spacing w:val="-3"/>
          <w:sz w:val="28"/>
          <w:szCs w:val="28"/>
          <w:rtl/>
          <w:rPrChange w:id="522" w:author="msi" w:date="2018-05-23T17:24:00Z">
            <w:rPr>
              <w:rFonts w:ascii="RTNassim" w:hAnsi="RTNassim" w:cs="B Lotus"/>
              <w:b/>
              <w:bCs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Fonts w:ascii="RTNassim" w:hAnsi="RTNassim" w:cs="B Nazanin" w:hint="eastAsia"/>
          <w:b/>
          <w:bCs/>
          <w:spacing w:val="-3"/>
          <w:sz w:val="28"/>
          <w:szCs w:val="28"/>
          <w:rtl/>
          <w:rPrChange w:id="523" w:author="msi" w:date="2018-05-23T17:24:00Z">
            <w:rPr>
              <w:rFonts w:ascii="RTNassim" w:hAnsi="RTNassim" w:cs="B Lotus" w:hint="eastAsia"/>
              <w:b/>
              <w:bCs/>
              <w:spacing w:val="-3"/>
              <w:sz w:val="28"/>
              <w:szCs w:val="28"/>
              <w:rtl/>
            </w:rPr>
          </w:rPrChange>
        </w:rPr>
        <w:t>اداره</w:t>
      </w:r>
      <w:r w:rsidR="00CB3D86" w:rsidRPr="00321A71">
        <w:rPr>
          <w:rFonts w:ascii="RTNassim" w:hAnsi="RTNassim" w:cs="B Nazanin"/>
          <w:b/>
          <w:bCs/>
          <w:spacing w:val="-3"/>
          <w:sz w:val="28"/>
          <w:szCs w:val="28"/>
          <w:rtl/>
          <w:rPrChange w:id="524" w:author="msi" w:date="2018-05-23T17:24:00Z">
            <w:rPr>
              <w:rFonts w:ascii="RTNassim" w:hAnsi="RTNassim" w:cs="B Lotus"/>
              <w:b/>
              <w:bCs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Fonts w:ascii="RTNassim" w:hAnsi="RTNassim" w:cs="B Nazanin" w:hint="eastAsia"/>
          <w:b/>
          <w:bCs/>
          <w:spacing w:val="-3"/>
          <w:sz w:val="28"/>
          <w:szCs w:val="28"/>
          <w:rtl/>
          <w:rPrChange w:id="525" w:author="msi" w:date="2018-05-23T17:24:00Z">
            <w:rPr>
              <w:rFonts w:ascii="RTNassim" w:hAnsi="RTNassim" w:cs="B Lotus" w:hint="eastAsia"/>
              <w:b/>
              <w:bCs/>
              <w:spacing w:val="-3"/>
              <w:sz w:val="28"/>
              <w:szCs w:val="28"/>
              <w:rtl/>
            </w:rPr>
          </w:rPrChange>
        </w:rPr>
        <w:t>شود»</w:t>
      </w:r>
      <w:ins w:id="526" w:author="msi" w:date="2018-05-23T17:30:00Z">
        <w:r w:rsidR="00321A71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</w:rPr>
          <w:t>.</w:t>
        </w:r>
      </w:ins>
    </w:p>
    <w:p w14:paraId="6F872CFE" w14:textId="1C6C78B7" w:rsidR="00517BF3" w:rsidRPr="00321A71" w:rsidRDefault="00462368" w:rsidP="00462368">
      <w:pPr>
        <w:pStyle w:val="NormalWeb"/>
        <w:shd w:val="clear" w:color="auto" w:fill="FFFFFF"/>
        <w:bidi/>
        <w:spacing w:before="0" w:beforeAutospacing="0" w:after="165" w:afterAutospacing="0" w:line="336" w:lineRule="atLeast"/>
        <w:jc w:val="both"/>
        <w:rPr>
          <w:rFonts w:ascii="RTNassim" w:eastAsiaTheme="majorEastAsia" w:hAnsi="RTNassim" w:cs="B Nazanin"/>
          <w:spacing w:val="-3"/>
          <w:sz w:val="28"/>
          <w:szCs w:val="28"/>
          <w:rtl/>
          <w:rPrChange w:id="527" w:author="msi" w:date="2018-05-23T17:24:00Z">
            <w:rPr>
              <w:rFonts w:ascii="RTNassim" w:eastAsiaTheme="majorEastAsia" w:hAnsi="RTNassim" w:cs="B Lotus"/>
              <w:spacing w:val="-3"/>
              <w:sz w:val="28"/>
              <w:szCs w:val="28"/>
              <w:rtl/>
            </w:rPr>
          </w:rPrChange>
        </w:rPr>
      </w:pPr>
      <w:ins w:id="528" w:author="msi" w:date="2018-05-23T19:11:00Z">
        <w:r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</w:rPr>
          <w:fldChar w:fldCharType="begin"/>
        </w:r>
        <w:r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</w:rPr>
          <w:instrText xml:space="preserve"> </w:instrText>
        </w:r>
        <w:r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</w:rPr>
          <w:instrText>HYPERLINK</w:instrText>
        </w:r>
        <w:r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</w:rPr>
          <w:instrText xml:space="preserve"> "</w:instrText>
        </w:r>
        <w:r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</w:rPr>
          <w:instrText>https://www.farsnews.com/news/13970216000578</w:instrText>
        </w:r>
        <w:r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</w:rPr>
          <w:instrText xml:space="preserve">" </w:instrText>
        </w:r>
        <w:r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</w:rPr>
        </w:r>
        <w:r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</w:rPr>
          <w:fldChar w:fldCharType="separate"/>
        </w:r>
        <w:r w:rsidR="00CB3D86" w:rsidRPr="00462368">
          <w:rPr>
            <w:rStyle w:val="Hyperlink"/>
            <w:rFonts w:ascii="RTNassim" w:eastAsiaTheme="majorEastAsia" w:hAnsi="RTNassim" w:cs="B Nazanin" w:hint="eastAsia"/>
            <w:spacing w:val="-3"/>
            <w:sz w:val="28"/>
            <w:szCs w:val="28"/>
            <w:rtl/>
            <w:rPrChange w:id="529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t>احمد</w:t>
        </w:r>
        <w:r w:rsidR="00CB3D86" w:rsidRPr="00462368">
          <w:rPr>
            <w:rStyle w:val="Hyperlink"/>
            <w:rFonts w:ascii="RTNassim" w:eastAsiaTheme="majorEastAsia" w:hAnsi="RTNassim" w:cs="B Nazanin"/>
            <w:spacing w:val="-3"/>
            <w:sz w:val="28"/>
            <w:szCs w:val="28"/>
            <w:rtl/>
            <w:rPrChange w:id="530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t xml:space="preserve"> </w:t>
        </w:r>
        <w:r w:rsidR="00CB3D86" w:rsidRPr="00462368">
          <w:rPr>
            <w:rStyle w:val="Hyperlink"/>
            <w:rFonts w:ascii="RTNassim" w:eastAsiaTheme="majorEastAsia" w:hAnsi="RTNassim" w:cs="B Nazanin" w:hint="eastAsia"/>
            <w:spacing w:val="-3"/>
            <w:sz w:val="28"/>
            <w:szCs w:val="28"/>
            <w:rtl/>
            <w:rPrChange w:id="531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t>سالک</w:t>
        </w:r>
        <w:r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</w:rPr>
          <w:fldChar w:fldCharType="end"/>
        </w:r>
      </w:ins>
      <w:ins w:id="532" w:author="Salari" w:date="2018-05-23T18:35:00Z">
        <w:r w:rsidR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</w:rPr>
          <w:t>،</w:t>
        </w:r>
      </w:ins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533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534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نما</w:t>
      </w:r>
      <w:r w:rsidR="00CB3D86" w:rsidRPr="00321A71">
        <w:rPr>
          <w:rStyle w:val="Strong"/>
          <w:rFonts w:ascii="RTNassim" w:eastAsiaTheme="majorEastAsia" w:hAnsi="RTNassim" w:cs="B Nazanin" w:hint="cs"/>
          <w:b w:val="0"/>
          <w:bCs w:val="0"/>
          <w:spacing w:val="-3"/>
          <w:sz w:val="28"/>
          <w:szCs w:val="28"/>
          <w:rtl/>
          <w:rPrChange w:id="535" w:author="msi" w:date="2018-05-23T17:24:00Z">
            <w:rPr>
              <w:rStyle w:val="Strong"/>
              <w:rFonts w:ascii="RTNassim" w:eastAsiaTheme="majorEastAsia" w:hAnsi="RTNassim" w:cs="B Lotus" w:hint="cs"/>
              <w:b w:val="0"/>
              <w:bCs w:val="0"/>
              <w:spacing w:val="-3"/>
              <w:sz w:val="28"/>
              <w:szCs w:val="28"/>
              <w:rtl/>
            </w:rPr>
          </w:rPrChange>
        </w:rPr>
        <w:t>ی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536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نده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537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538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مردم</w:t>
      </w:r>
      <w:r w:rsidR="00CB3D86" w:rsidRPr="00321A71">
        <w:rPr>
          <w:rStyle w:val="Strong"/>
          <w:rFonts w:ascii="RTNassim" w:eastAsiaTheme="majorEastAsia" w:hAnsi="RTNassim" w:cs="B Nazanin"/>
          <w:b w:val="0"/>
          <w:bCs w:val="0"/>
          <w:spacing w:val="-3"/>
          <w:sz w:val="28"/>
          <w:szCs w:val="28"/>
          <w:rtl/>
          <w:rPrChange w:id="539" w:author="msi" w:date="2018-05-23T17:24:00Z">
            <w:rPr>
              <w:rStyle w:val="Strong"/>
              <w:rFonts w:ascii="RTNassim" w:eastAsiaTheme="majorEastAsia" w:hAnsi="RTNassim" w:cs="B Lotus"/>
              <w:b w:val="0"/>
              <w:bCs w:val="0"/>
              <w:spacing w:val="-3"/>
              <w:sz w:val="28"/>
              <w:szCs w:val="28"/>
              <w:rtl/>
            </w:rPr>
          </w:rPrChange>
        </w:rPr>
        <w:t xml:space="preserve"> </w:t>
      </w:r>
      <w:r w:rsidR="00CB3D86" w:rsidRPr="00321A71">
        <w:rPr>
          <w:rStyle w:val="Strong"/>
          <w:rFonts w:ascii="RTNassim" w:eastAsiaTheme="majorEastAsia" w:hAnsi="RTNassim" w:cs="B Nazanin" w:hint="eastAsia"/>
          <w:b w:val="0"/>
          <w:bCs w:val="0"/>
          <w:spacing w:val="-3"/>
          <w:sz w:val="28"/>
          <w:szCs w:val="28"/>
          <w:rtl/>
          <w:rPrChange w:id="540" w:author="msi" w:date="2018-05-23T17:24:00Z">
            <w:rPr>
              <w:rStyle w:val="Strong"/>
              <w:rFonts w:ascii="RTNassim" w:eastAsiaTheme="majorEastAsia" w:hAnsi="RTNassim" w:cs="B Lotus" w:hint="eastAsia"/>
              <w:b w:val="0"/>
              <w:bCs w:val="0"/>
              <w:spacing w:val="-3"/>
              <w:sz w:val="28"/>
              <w:szCs w:val="28"/>
              <w:rtl/>
            </w:rPr>
          </w:rPrChange>
        </w:rPr>
        <w:t>اصفهان</w:t>
      </w:r>
      <w:ins w:id="541" w:author="Salari" w:date="2018-05-23T18:33:00Z">
        <w:r w:rsidR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</w:rPr>
          <w:t xml:space="preserve"> در نقد این لوایح به مواردی اشاره کرد که البته از سوی علی لاریجانی، رئیس مجلس موردقبول قرار نگرفت. </w:t>
        </w:r>
      </w:ins>
      <w:ins w:id="542" w:author="Salari" w:date="2018-05-23T18:35:00Z">
        <w:r w:rsidR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</w:rPr>
          <w:t>سپردن سیاست‌گذاری کشور در زمینه مبارزه با پول‌شویی به بیگانگان، شتاب‌زدگی</w:t>
        </w:r>
      </w:ins>
      <w:ins w:id="543" w:author="Salari" w:date="2018-05-23T18:38:00Z">
        <w:r w:rsidR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</w:rPr>
          <w:t xml:space="preserve"> در تصویب چنین لوایح مهمی</w:t>
        </w:r>
      </w:ins>
      <w:ins w:id="544" w:author="Salari" w:date="2018-05-23T18:35:00Z">
        <w:r w:rsidR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</w:rPr>
          <w:t xml:space="preserve"> و</w:t>
        </w:r>
      </w:ins>
      <w:ins w:id="545" w:author="Salari" w:date="2018-05-23T18:38:00Z">
        <w:r w:rsidR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</w:rPr>
          <w:t xml:space="preserve"> نهایتاً</w:t>
        </w:r>
      </w:ins>
      <w:ins w:id="546" w:author="Salari" w:date="2018-05-23T18:35:00Z">
        <w:r w:rsidR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</w:rPr>
          <w:t xml:space="preserve"> تفسیر متفاوت تروریسم از سوی ایران و غرب</w:t>
        </w:r>
      </w:ins>
      <w:ins w:id="547" w:author="Salari" w:date="2018-05-23T18:39:00Z">
        <w:r w:rsidR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</w:rPr>
          <w:t xml:space="preserve"> مهم‌ترین ایراداتی بود که از سو</w:t>
        </w:r>
        <w:bookmarkStart w:id="548" w:name="_GoBack"/>
        <w:bookmarkEnd w:id="548"/>
        <w:r w:rsidR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</w:rPr>
          <w:t>ی سالک به روند رسیدگی به این لوایح وارد شد</w:t>
        </w:r>
      </w:ins>
      <w:ins w:id="549" w:author="Salari" w:date="2018-05-23T18:37:00Z">
        <w:r w:rsidR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</w:rPr>
          <w:t>.</w:t>
        </w:r>
      </w:ins>
      <w:del w:id="550" w:author="Salari" w:date="2018-05-23T18:35:00Z">
        <w:r w:rsidR="00CB3D86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551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</w:del>
      <w:del w:id="552" w:author="Salari" w:date="2018-05-23T18:40:00Z">
        <w:r w:rsidR="00CB3D86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553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ا</w:delText>
        </w:r>
        <w:r w:rsidR="00CB3D86" w:rsidRPr="00321A71" w:rsidDel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  <w:rPrChange w:id="554" w:author="msi" w:date="2018-05-23T17:24:00Z">
              <w:rPr>
                <w:rStyle w:val="Strong"/>
                <w:rFonts w:ascii="RTNassim" w:eastAsiaTheme="majorEastAsia" w:hAnsi="RTNassim" w:cs="B Lotus" w:hint="c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ی</w:delText>
        </w:r>
        <w:r w:rsidR="00CB3D86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555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رادات</w:delText>
        </w:r>
        <w:r w:rsidR="00CB3D86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556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CB3D86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557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جد</w:delText>
        </w:r>
        <w:r w:rsidR="00CB3D86" w:rsidRPr="00321A71" w:rsidDel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  <w:rPrChange w:id="558" w:author="msi" w:date="2018-05-23T17:24:00Z">
              <w:rPr>
                <w:rStyle w:val="Strong"/>
                <w:rFonts w:ascii="RTNassim" w:eastAsiaTheme="majorEastAsia" w:hAnsi="RTNassim" w:cs="B Lotus" w:hint="c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ی</w:delText>
        </w:r>
        <w:r w:rsidR="00CB3D86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559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CB3D86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560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به</w:delText>
        </w:r>
        <w:r w:rsidR="00CB3D86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561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CB3D86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562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ا</w:delText>
        </w:r>
        <w:r w:rsidR="00CB3D86" w:rsidRPr="00321A71" w:rsidDel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  <w:rPrChange w:id="563" w:author="msi" w:date="2018-05-23T17:24:00Z">
              <w:rPr>
                <w:rStyle w:val="Strong"/>
                <w:rFonts w:ascii="RTNassim" w:eastAsiaTheme="majorEastAsia" w:hAnsi="RTNassim" w:cs="B Lotus" w:hint="c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ی</w:delText>
        </w:r>
        <w:r w:rsidR="00CB3D86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564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ن</w:delText>
        </w:r>
        <w:r w:rsidR="00CB3D86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565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CB3D86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566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لوا</w:delText>
        </w:r>
        <w:r w:rsidR="00CB3D86" w:rsidRPr="00321A71" w:rsidDel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  <w:rPrChange w:id="567" w:author="msi" w:date="2018-05-23T17:24:00Z">
              <w:rPr>
                <w:rStyle w:val="Strong"/>
                <w:rFonts w:ascii="RTNassim" w:eastAsiaTheme="majorEastAsia" w:hAnsi="RTNassim" w:cs="B Lotus" w:hint="c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ی</w:delText>
        </w:r>
        <w:r w:rsidR="00CB3D86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568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ح</w:delText>
        </w:r>
        <w:r w:rsidR="00CB3D86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569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CB3D86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570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وارد</w:delText>
        </w:r>
        <w:r w:rsidR="00CB3D86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571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CB3D86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572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کرد</w:delText>
        </w:r>
      </w:del>
      <w:ins w:id="573" w:author="msi" w:date="2018-05-23T17:30:00Z">
        <w:del w:id="574" w:author="Salari" w:date="2018-05-23T18:40:00Z">
          <w:r w:rsidR="00321A71" w:rsidDel="005B0462">
            <w:rPr>
              <w:rStyle w:val="Strong"/>
              <w:rFonts w:ascii="RTNassim" w:eastAsiaTheme="majorEastAsia" w:hAnsi="RTNassim" w:cs="B Nazanin" w:hint="cs"/>
              <w:b w:val="0"/>
              <w:bCs w:val="0"/>
              <w:spacing w:val="-3"/>
              <w:sz w:val="28"/>
              <w:szCs w:val="28"/>
              <w:rtl/>
            </w:rPr>
            <w:delText>؛</w:delText>
          </w:r>
        </w:del>
      </w:ins>
      <w:del w:id="575" w:author="Salari" w:date="2018-05-23T18:40:00Z">
        <w:r w:rsidR="00CB3D86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576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E532F6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577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هرچند</w:delText>
        </w:r>
        <w:r w:rsidR="00CB3D86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578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</w:del>
      <w:ins w:id="579" w:author="msi" w:date="2018-05-23T17:30:00Z">
        <w:del w:id="580" w:author="Salari" w:date="2018-05-23T18:40:00Z">
          <w:r w:rsidR="00321A71" w:rsidDel="005B0462">
            <w:rPr>
              <w:rStyle w:val="Strong"/>
              <w:rFonts w:ascii="RTNassim" w:eastAsiaTheme="majorEastAsia" w:hAnsi="RTNassim" w:cs="B Nazanin" w:hint="cs"/>
              <w:b w:val="0"/>
              <w:bCs w:val="0"/>
              <w:spacing w:val="-3"/>
              <w:sz w:val="28"/>
              <w:szCs w:val="28"/>
              <w:rtl/>
            </w:rPr>
            <w:delText xml:space="preserve">علی </w:delText>
          </w:r>
        </w:del>
      </w:ins>
      <w:del w:id="581" w:author="Salari" w:date="2018-05-23T18:40:00Z">
        <w:r w:rsidR="00CB3D86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582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لار</w:delText>
        </w:r>
        <w:r w:rsidR="00CB3D86" w:rsidRPr="00321A71" w:rsidDel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  <w:rPrChange w:id="583" w:author="msi" w:date="2018-05-23T17:24:00Z">
              <w:rPr>
                <w:rStyle w:val="Strong"/>
                <w:rFonts w:ascii="RTNassim" w:eastAsiaTheme="majorEastAsia" w:hAnsi="RTNassim" w:cs="B Lotus" w:hint="c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ی</w:delText>
        </w:r>
        <w:r w:rsidR="00CB3D86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584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جان</w:delText>
        </w:r>
        <w:r w:rsidR="00CB3D86" w:rsidRPr="00321A71" w:rsidDel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  <w:rPrChange w:id="585" w:author="msi" w:date="2018-05-23T17:24:00Z">
              <w:rPr>
                <w:rStyle w:val="Strong"/>
                <w:rFonts w:ascii="RTNassim" w:eastAsiaTheme="majorEastAsia" w:hAnsi="RTNassim" w:cs="B Lotus" w:hint="c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ی</w:delText>
        </w:r>
        <w:r w:rsidR="00CB3D86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586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CB3D86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587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ر</w:delText>
        </w:r>
        <w:r w:rsidR="00CB3D86" w:rsidRPr="00321A71" w:rsidDel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  <w:rPrChange w:id="588" w:author="msi" w:date="2018-05-23T17:24:00Z">
              <w:rPr>
                <w:rStyle w:val="Strong"/>
                <w:rFonts w:ascii="RTNassim" w:eastAsiaTheme="majorEastAsia" w:hAnsi="RTNassim" w:cs="B Lotus" w:hint="c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ی</w:delText>
        </w:r>
        <w:r w:rsidR="00CB3D86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589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است</w:delText>
        </w:r>
        <w:r w:rsidR="00CB3D86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590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CB3D86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591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مجلس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592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،</w:delText>
        </w:r>
        <w:r w:rsidR="00CB3D86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593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CB3D86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594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ا</w:delText>
        </w:r>
        <w:r w:rsidR="00CB3D86" w:rsidRPr="00321A71" w:rsidDel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  <w:rPrChange w:id="595" w:author="msi" w:date="2018-05-23T17:24:00Z">
              <w:rPr>
                <w:rStyle w:val="Strong"/>
                <w:rFonts w:ascii="RTNassim" w:eastAsiaTheme="majorEastAsia" w:hAnsi="RTNassim" w:cs="B Lotus" w:hint="c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ی</w:delText>
        </w:r>
        <w:r w:rsidR="00CB3D86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596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ن</w:delText>
        </w:r>
        <w:r w:rsidR="00CB3D86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597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CB3D86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598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ا</w:delText>
        </w:r>
        <w:r w:rsidR="00CB3D86" w:rsidRPr="00321A71" w:rsidDel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  <w:rPrChange w:id="599" w:author="msi" w:date="2018-05-23T17:24:00Z">
              <w:rPr>
                <w:rStyle w:val="Strong"/>
                <w:rFonts w:ascii="RTNassim" w:eastAsiaTheme="majorEastAsia" w:hAnsi="RTNassim" w:cs="B Lotus" w:hint="c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ی</w:delText>
        </w:r>
        <w:r w:rsidR="00CB3D86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00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رادات</w:delText>
        </w:r>
        <w:r w:rsidR="00CB3D86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601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CB3D86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02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را</w:delText>
        </w:r>
        <w:r w:rsidR="00CB3D86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603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E532F6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04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ب</w:delText>
        </w:r>
        <w:r w:rsidR="00E532F6" w:rsidRPr="00321A71" w:rsidDel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  <w:rPrChange w:id="605" w:author="msi" w:date="2018-05-23T17:24:00Z">
              <w:rPr>
                <w:rStyle w:val="Strong"/>
                <w:rFonts w:ascii="RTNassim" w:eastAsiaTheme="majorEastAsia" w:hAnsi="RTNassim" w:cs="B Lotus" w:hint="c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ی‌</w:delText>
        </w:r>
        <w:r w:rsidR="00E532F6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06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ارتباط</w:delText>
        </w:r>
        <w:r w:rsidR="00CB3D86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607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CB3D86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08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با</w:delText>
        </w:r>
        <w:r w:rsidR="00CB3D86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609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CB3D86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10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ا</w:delText>
        </w:r>
        <w:r w:rsidR="00CB3D86" w:rsidRPr="00321A71" w:rsidDel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  <w:rPrChange w:id="611" w:author="msi" w:date="2018-05-23T17:24:00Z">
              <w:rPr>
                <w:rStyle w:val="Strong"/>
                <w:rFonts w:ascii="RTNassim" w:eastAsiaTheme="majorEastAsia" w:hAnsi="RTNassim" w:cs="B Lotus" w:hint="c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ی</w:delText>
        </w:r>
        <w:r w:rsidR="00CB3D86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12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ن</w:delText>
        </w:r>
        <w:r w:rsidR="00CB3D86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613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CB3D86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14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لوا</w:delText>
        </w:r>
        <w:r w:rsidR="00CB3D86" w:rsidRPr="00321A71" w:rsidDel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  <w:rPrChange w:id="615" w:author="msi" w:date="2018-05-23T17:24:00Z">
              <w:rPr>
                <w:rStyle w:val="Strong"/>
                <w:rFonts w:ascii="RTNassim" w:eastAsiaTheme="majorEastAsia" w:hAnsi="RTNassim" w:cs="B Lotus" w:hint="c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ی</w:delText>
        </w:r>
        <w:r w:rsidR="00CB3D86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16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ح</w:delText>
        </w:r>
        <w:r w:rsidR="00CB3D86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617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CB3D86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18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دانست</w:delText>
        </w:r>
        <w:r w:rsidR="00CB3D86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619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CB3D86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20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اما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621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22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اکتفا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623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24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به</w:delText>
        </w:r>
        <w:r w:rsidR="00E532F6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625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26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قانون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627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28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مبارزه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629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30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با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631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E532F6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32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پول‌شو</w:delText>
        </w:r>
        <w:r w:rsidR="00E532F6" w:rsidRPr="00321A71" w:rsidDel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  <w:rPrChange w:id="633" w:author="msi" w:date="2018-05-23T17:24:00Z">
              <w:rPr>
                <w:rStyle w:val="Strong"/>
                <w:rFonts w:ascii="RTNassim" w:eastAsiaTheme="majorEastAsia" w:hAnsi="RTNassim" w:cs="B Lotus" w:hint="c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یی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634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35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که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636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37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در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638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39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مجلس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640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41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به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642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43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تصو</w:delText>
        </w:r>
        <w:r w:rsidR="00B85938" w:rsidRPr="00321A71" w:rsidDel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  <w:rPrChange w:id="644" w:author="msi" w:date="2018-05-23T17:24:00Z">
              <w:rPr>
                <w:rStyle w:val="Strong"/>
                <w:rFonts w:ascii="RTNassim" w:eastAsiaTheme="majorEastAsia" w:hAnsi="RTNassim" w:cs="B Lotus" w:hint="c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ی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45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ب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646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47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رس</w:delText>
        </w:r>
        <w:r w:rsidR="00B85938" w:rsidRPr="00321A71" w:rsidDel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  <w:rPrChange w:id="648" w:author="msi" w:date="2018-05-23T17:24:00Z">
              <w:rPr>
                <w:rStyle w:val="Strong"/>
                <w:rFonts w:ascii="RTNassim" w:eastAsiaTheme="majorEastAsia" w:hAnsi="RTNassim" w:cs="B Lotus" w:hint="c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ی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49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ده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650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51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و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652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53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نه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654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55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نسخه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656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57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تجو</w:delText>
        </w:r>
        <w:r w:rsidR="00B85938" w:rsidRPr="00321A71" w:rsidDel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  <w:rPrChange w:id="658" w:author="msi" w:date="2018-05-23T17:24:00Z">
              <w:rPr>
                <w:rStyle w:val="Strong"/>
                <w:rFonts w:ascii="RTNassim" w:eastAsiaTheme="majorEastAsia" w:hAnsi="RTNassim" w:cs="B Lotus" w:hint="c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ی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59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ز</w:delText>
        </w:r>
        <w:r w:rsidR="00B85938" w:rsidRPr="00321A71" w:rsidDel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  <w:rPrChange w:id="660" w:author="msi" w:date="2018-05-23T17:24:00Z">
              <w:rPr>
                <w:rStyle w:val="Strong"/>
                <w:rFonts w:ascii="RTNassim" w:eastAsiaTheme="majorEastAsia" w:hAnsi="RTNassim" w:cs="B Lotus" w:hint="c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ی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661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62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ب</w:delText>
        </w:r>
        <w:r w:rsidR="00B85938" w:rsidRPr="00321A71" w:rsidDel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  <w:rPrChange w:id="663" w:author="msi" w:date="2018-05-23T17:24:00Z">
              <w:rPr>
                <w:rStyle w:val="Strong"/>
                <w:rFonts w:ascii="RTNassim" w:eastAsiaTheme="majorEastAsia" w:hAnsi="RTNassim" w:cs="B Lotus" w:hint="c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ی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64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گانگان،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665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66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عدم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667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68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تعج</w:delText>
        </w:r>
        <w:r w:rsidR="00B85938" w:rsidRPr="00321A71" w:rsidDel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  <w:rPrChange w:id="669" w:author="msi" w:date="2018-05-23T17:24:00Z">
              <w:rPr>
                <w:rStyle w:val="Strong"/>
                <w:rFonts w:ascii="RTNassim" w:eastAsiaTheme="majorEastAsia" w:hAnsi="RTNassim" w:cs="B Lotus" w:hint="c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ی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70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ل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671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72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در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673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74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تصو</w:delText>
        </w:r>
        <w:r w:rsidR="00B85938" w:rsidRPr="00321A71" w:rsidDel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  <w:rPrChange w:id="675" w:author="msi" w:date="2018-05-23T17:24:00Z">
              <w:rPr>
                <w:rStyle w:val="Strong"/>
                <w:rFonts w:ascii="RTNassim" w:eastAsiaTheme="majorEastAsia" w:hAnsi="RTNassim" w:cs="B Lotus" w:hint="c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ی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76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ب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677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78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ا</w:delText>
        </w:r>
        <w:r w:rsidR="00B85938" w:rsidRPr="00321A71" w:rsidDel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  <w:rPrChange w:id="679" w:author="msi" w:date="2018-05-23T17:24:00Z">
              <w:rPr>
                <w:rStyle w:val="Strong"/>
                <w:rFonts w:ascii="RTNassim" w:eastAsiaTheme="majorEastAsia" w:hAnsi="RTNassim" w:cs="B Lotus" w:hint="c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ی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80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ن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681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82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لوا</w:delText>
        </w:r>
        <w:r w:rsidR="00B85938" w:rsidRPr="00321A71" w:rsidDel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  <w:rPrChange w:id="683" w:author="msi" w:date="2018-05-23T17:24:00Z">
              <w:rPr>
                <w:rStyle w:val="Strong"/>
                <w:rFonts w:ascii="RTNassim" w:eastAsiaTheme="majorEastAsia" w:hAnsi="RTNassim" w:cs="B Lotus" w:hint="c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ی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84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ح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685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86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و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687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88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داستان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689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90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تصو</w:delText>
        </w:r>
        <w:r w:rsidR="00B85938" w:rsidRPr="00321A71" w:rsidDel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  <w:rPrChange w:id="691" w:author="msi" w:date="2018-05-23T17:24:00Z">
              <w:rPr>
                <w:rStyle w:val="Strong"/>
                <w:rFonts w:ascii="RTNassim" w:eastAsiaTheme="majorEastAsia" w:hAnsi="RTNassim" w:cs="B Lotus" w:hint="c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ی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92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ب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693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20 </w:delText>
        </w:r>
        <w:r w:rsidR="00E532F6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94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دق</w:delText>
        </w:r>
        <w:r w:rsidR="00E532F6" w:rsidRPr="00321A71" w:rsidDel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  <w:rPrChange w:id="695" w:author="msi" w:date="2018-05-23T17:24:00Z">
              <w:rPr>
                <w:rStyle w:val="Strong"/>
                <w:rFonts w:ascii="RTNassim" w:eastAsiaTheme="majorEastAsia" w:hAnsi="RTNassim" w:cs="B Lotus" w:hint="c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ی</w:delText>
        </w:r>
        <w:r w:rsidR="00E532F6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96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قه‌ا</w:delText>
        </w:r>
        <w:r w:rsidR="00E532F6" w:rsidRPr="00321A71" w:rsidDel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  <w:rPrChange w:id="697" w:author="msi" w:date="2018-05-23T17:24:00Z">
              <w:rPr>
                <w:rStyle w:val="Strong"/>
                <w:rFonts w:ascii="RTNassim" w:eastAsiaTheme="majorEastAsia" w:hAnsi="RTNassim" w:cs="B Lotus" w:hint="c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ی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698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699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برجام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700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701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و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702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703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ضرب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704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705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العجل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706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913A5F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707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اعلام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708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709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تصم</w:delText>
        </w:r>
        <w:r w:rsidR="00B85938" w:rsidRPr="00321A71" w:rsidDel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  <w:rPrChange w:id="710" w:author="msi" w:date="2018-05-23T17:24:00Z">
              <w:rPr>
                <w:rStyle w:val="Strong"/>
                <w:rFonts w:ascii="RTNassim" w:eastAsiaTheme="majorEastAsia" w:hAnsi="RTNassim" w:cs="B Lotus" w:hint="c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ی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711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م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712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713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ترامپ</w:delText>
        </w:r>
        <w:r w:rsidR="00913A5F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714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913A5F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715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و</w:delText>
        </w:r>
        <w:r w:rsidR="00913A5F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716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913A5F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717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درنها</w:delText>
        </w:r>
        <w:r w:rsidR="00913A5F" w:rsidRPr="00321A71" w:rsidDel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  <w:rPrChange w:id="718" w:author="msi" w:date="2018-05-23T17:24:00Z">
              <w:rPr>
                <w:rStyle w:val="Strong"/>
                <w:rFonts w:ascii="RTNassim" w:eastAsiaTheme="majorEastAsia" w:hAnsi="RTNassim" w:cs="B Lotus" w:hint="c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ی</w:delText>
        </w:r>
        <w:r w:rsidR="00913A5F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719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ت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720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721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تعر</w:delText>
        </w:r>
        <w:r w:rsidR="00B85938" w:rsidRPr="00321A71" w:rsidDel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  <w:rPrChange w:id="722" w:author="msi" w:date="2018-05-23T17:24:00Z">
              <w:rPr>
                <w:rStyle w:val="Strong"/>
                <w:rFonts w:ascii="RTNassim" w:eastAsiaTheme="majorEastAsia" w:hAnsi="RTNassim" w:cs="B Lotus" w:hint="c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ی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723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ف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724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725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متفاوت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726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727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از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728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729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ترور</w:delText>
        </w:r>
        <w:r w:rsidR="00B85938" w:rsidRPr="00321A71" w:rsidDel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  <w:rPrChange w:id="730" w:author="msi" w:date="2018-05-23T17:24:00Z">
              <w:rPr>
                <w:rStyle w:val="Strong"/>
                <w:rFonts w:ascii="RTNassim" w:eastAsiaTheme="majorEastAsia" w:hAnsi="RTNassim" w:cs="B Lotus" w:hint="c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ی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731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سم</w:delText>
        </w:r>
        <w:r w:rsidR="00913A5F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732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913A5F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733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ب</w:delText>
        </w:r>
        <w:r w:rsidR="00913A5F" w:rsidRPr="00321A71" w:rsidDel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  <w:rPrChange w:id="734" w:author="msi" w:date="2018-05-23T17:24:00Z">
              <w:rPr>
                <w:rStyle w:val="Strong"/>
                <w:rFonts w:ascii="RTNassim" w:eastAsiaTheme="majorEastAsia" w:hAnsi="RTNassim" w:cs="B Lotus" w:hint="c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ی</w:delText>
        </w:r>
        <w:r w:rsidR="00913A5F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735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ن</w:delText>
        </w:r>
        <w:r w:rsidR="00913A5F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736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913A5F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737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ا</w:delText>
        </w:r>
        <w:r w:rsidR="00913A5F" w:rsidRPr="00321A71" w:rsidDel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  <w:rPrChange w:id="738" w:author="msi" w:date="2018-05-23T17:24:00Z">
              <w:rPr>
                <w:rStyle w:val="Strong"/>
                <w:rFonts w:ascii="RTNassim" w:eastAsiaTheme="majorEastAsia" w:hAnsi="RTNassim" w:cs="B Lotus" w:hint="c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ی</w:delText>
        </w:r>
        <w:r w:rsidR="00913A5F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739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ران</w:delText>
        </w:r>
        <w:r w:rsidR="00913A5F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740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913A5F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741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و</w:delText>
        </w:r>
        <w:r w:rsidR="00913A5F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742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913A5F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743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غرب</w:delText>
        </w:r>
        <w:r w:rsidR="00E532F6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744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E532F6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745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ازجمله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746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747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ا</w:delText>
        </w:r>
        <w:r w:rsidR="00B85938" w:rsidRPr="00321A71" w:rsidDel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  <w:rPrChange w:id="748" w:author="msi" w:date="2018-05-23T17:24:00Z">
              <w:rPr>
                <w:rStyle w:val="Strong"/>
                <w:rFonts w:ascii="RTNassim" w:eastAsiaTheme="majorEastAsia" w:hAnsi="RTNassim" w:cs="B Lotus" w:hint="c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ی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749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رادات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750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751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ا</w:delText>
        </w:r>
        <w:r w:rsidR="00B85938" w:rsidRPr="00321A71" w:rsidDel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  <w:rPrChange w:id="752" w:author="msi" w:date="2018-05-23T17:24:00Z">
              <w:rPr>
                <w:rStyle w:val="Strong"/>
                <w:rFonts w:ascii="RTNassim" w:eastAsiaTheme="majorEastAsia" w:hAnsi="RTNassim" w:cs="B Lotus" w:hint="c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ی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753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ن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754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755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نما</w:delText>
        </w:r>
        <w:r w:rsidR="00B85938" w:rsidRPr="00321A71" w:rsidDel="005B0462">
          <w:rPr>
            <w:rStyle w:val="Strong"/>
            <w:rFonts w:ascii="RTNassim" w:eastAsiaTheme="majorEastAsia" w:hAnsi="RTNassim" w:cs="B Nazanin" w:hint="cs"/>
            <w:b w:val="0"/>
            <w:bCs w:val="0"/>
            <w:spacing w:val="-3"/>
            <w:sz w:val="28"/>
            <w:szCs w:val="28"/>
            <w:rtl/>
            <w:rPrChange w:id="756" w:author="msi" w:date="2018-05-23T17:24:00Z">
              <w:rPr>
                <w:rStyle w:val="Strong"/>
                <w:rFonts w:ascii="RTNassim" w:eastAsiaTheme="majorEastAsia" w:hAnsi="RTNassim" w:cs="B Lotus" w:hint="c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ی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757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نده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758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759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مجلس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760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 xml:space="preserve"> </w:delText>
        </w:r>
        <w:r w:rsidR="00B85938" w:rsidRPr="00321A71" w:rsidDel="005B0462">
          <w:rPr>
            <w:rStyle w:val="Strong"/>
            <w:rFonts w:ascii="RTNassim" w:eastAsiaTheme="majorEastAsia" w:hAnsi="RTNassim" w:cs="B Nazanin" w:hint="eastAsia"/>
            <w:b w:val="0"/>
            <w:bCs w:val="0"/>
            <w:spacing w:val="-3"/>
            <w:sz w:val="28"/>
            <w:szCs w:val="28"/>
            <w:rtl/>
            <w:rPrChange w:id="761" w:author="msi" w:date="2018-05-23T17:24:00Z">
              <w:rPr>
                <w:rStyle w:val="Strong"/>
                <w:rFonts w:ascii="RTNassim" w:eastAsiaTheme="majorEastAsia" w:hAnsi="RTNassim" w:cs="B Lotus" w:hint="eastAsia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بود</w:delText>
        </w:r>
        <w:r w:rsidR="00B85938" w:rsidRPr="00321A71" w:rsidDel="005B0462">
          <w:rPr>
            <w:rStyle w:val="Strong"/>
            <w:rFonts w:ascii="RTNassim" w:eastAsiaTheme="majorEastAsia" w:hAnsi="RTNassim" w:cs="B Nazanin"/>
            <w:b w:val="0"/>
            <w:bCs w:val="0"/>
            <w:spacing w:val="-3"/>
            <w:sz w:val="28"/>
            <w:szCs w:val="28"/>
            <w:rtl/>
            <w:rPrChange w:id="762" w:author="msi" w:date="2018-05-23T17:24:00Z">
              <w:rPr>
                <w:rStyle w:val="Strong"/>
                <w:rFonts w:ascii="RTNassim" w:eastAsiaTheme="majorEastAsia" w:hAnsi="RTNassim" w:cs="B Lotus"/>
                <w:b w:val="0"/>
                <w:bCs w:val="0"/>
                <w:spacing w:val="-3"/>
                <w:sz w:val="28"/>
                <w:szCs w:val="28"/>
                <w:rtl/>
              </w:rPr>
            </w:rPrChange>
          </w:rPr>
          <w:delText>.</w:delText>
        </w:r>
      </w:del>
    </w:p>
    <w:p w14:paraId="2FD5FE2A" w14:textId="77777777" w:rsidR="00517BF3" w:rsidRPr="00321A71" w:rsidRDefault="00517BF3" w:rsidP="007C16DB">
      <w:pPr>
        <w:tabs>
          <w:tab w:val="left" w:pos="9026"/>
        </w:tabs>
        <w:ind w:right="0" w:hanging="46"/>
        <w:rPr>
          <w:sz w:val="28"/>
          <w:szCs w:val="28"/>
          <w:rtl/>
          <w:lang w:bidi="fa-IR"/>
          <w:rPrChange w:id="76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</w:pPr>
      <w:r w:rsidRPr="00321A71">
        <w:rPr>
          <w:rFonts w:hint="eastAsia"/>
          <w:sz w:val="28"/>
          <w:szCs w:val="28"/>
          <w:rtl/>
          <w:lang w:bidi="fa-IR"/>
          <w:rPrChange w:id="764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جلسه</w:t>
      </w:r>
      <w:r w:rsidRPr="00321A71">
        <w:rPr>
          <w:sz w:val="28"/>
          <w:szCs w:val="28"/>
          <w:rtl/>
          <w:lang w:bidi="fa-IR"/>
          <w:rPrChange w:id="76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روز </w:t>
      </w:r>
      <w:r w:rsidRPr="00321A71">
        <w:rPr>
          <w:rFonts w:hint="cs"/>
          <w:sz w:val="28"/>
          <w:szCs w:val="28"/>
          <w:rtl/>
          <w:lang w:bidi="fa-IR"/>
          <w:rPrChange w:id="766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767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کشنبه</w:t>
      </w:r>
      <w:r w:rsidRPr="00321A71">
        <w:rPr>
          <w:sz w:val="28"/>
          <w:szCs w:val="28"/>
          <w:rtl/>
          <w:lang w:bidi="fa-IR"/>
          <w:rPrChange w:id="76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مجلس حواش</w:t>
      </w:r>
      <w:r w:rsidRPr="00321A71">
        <w:rPr>
          <w:rFonts w:hint="cs"/>
          <w:sz w:val="28"/>
          <w:szCs w:val="28"/>
          <w:rtl/>
          <w:lang w:bidi="fa-IR"/>
          <w:rPrChange w:id="769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77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و </w:t>
      </w:r>
      <w:r w:rsidR="00E532F6" w:rsidRPr="00321A71">
        <w:rPr>
          <w:sz w:val="28"/>
          <w:szCs w:val="28"/>
          <w:rtl/>
          <w:lang w:bidi="fa-IR"/>
          <w:rPrChange w:id="77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سؤالات</w:t>
      </w:r>
      <w:r w:rsidRPr="00321A71">
        <w:rPr>
          <w:sz w:val="28"/>
          <w:szCs w:val="28"/>
          <w:rtl/>
          <w:lang w:bidi="fa-IR"/>
          <w:rPrChange w:id="772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ز</w:t>
      </w:r>
      <w:r w:rsidRPr="00321A71">
        <w:rPr>
          <w:rFonts w:hint="cs"/>
          <w:sz w:val="28"/>
          <w:szCs w:val="28"/>
          <w:rtl/>
          <w:lang w:bidi="fa-IR"/>
          <w:rPrChange w:id="773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774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اد</w:t>
      </w:r>
      <w:r w:rsidRPr="00321A71">
        <w:rPr>
          <w:rFonts w:hint="cs"/>
          <w:sz w:val="28"/>
          <w:szCs w:val="28"/>
          <w:rtl/>
          <w:lang w:bidi="fa-IR"/>
          <w:rPrChange w:id="775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776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را برانگ</w:t>
      </w:r>
      <w:r w:rsidRPr="00321A71">
        <w:rPr>
          <w:rFonts w:hint="cs"/>
          <w:sz w:val="28"/>
          <w:szCs w:val="28"/>
          <w:rtl/>
          <w:lang w:bidi="fa-IR"/>
          <w:rPrChange w:id="777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778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خت</w:t>
      </w:r>
      <w:r w:rsidR="00B85938" w:rsidRPr="00321A71">
        <w:rPr>
          <w:rFonts w:hint="eastAsia"/>
          <w:sz w:val="28"/>
          <w:szCs w:val="28"/>
          <w:rtl/>
          <w:lang w:bidi="fa-IR"/>
          <w:rPrChange w:id="779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؛</w:t>
      </w:r>
      <w:r w:rsidRPr="00321A71">
        <w:rPr>
          <w:sz w:val="28"/>
          <w:szCs w:val="28"/>
          <w:rtl/>
          <w:lang w:bidi="fa-IR"/>
          <w:rPrChange w:id="78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از بررس</w:t>
      </w:r>
      <w:r w:rsidRPr="00321A71">
        <w:rPr>
          <w:rFonts w:hint="cs"/>
          <w:sz w:val="28"/>
          <w:szCs w:val="28"/>
          <w:rtl/>
          <w:lang w:bidi="fa-IR"/>
          <w:rPrChange w:id="781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782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سه لا</w:t>
      </w:r>
      <w:r w:rsidRPr="00321A71">
        <w:rPr>
          <w:rFonts w:hint="cs"/>
          <w:sz w:val="28"/>
          <w:szCs w:val="28"/>
          <w:rtl/>
          <w:lang w:bidi="fa-IR"/>
          <w:rPrChange w:id="783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784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حه</w:t>
      </w:r>
      <w:r w:rsidRPr="00321A71">
        <w:rPr>
          <w:sz w:val="28"/>
          <w:szCs w:val="28"/>
          <w:rtl/>
          <w:lang w:bidi="fa-IR"/>
          <w:rPrChange w:id="78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مهم و استراتژ</w:t>
      </w:r>
      <w:r w:rsidRPr="00321A71">
        <w:rPr>
          <w:rFonts w:hint="cs"/>
          <w:sz w:val="28"/>
          <w:szCs w:val="28"/>
          <w:rtl/>
          <w:lang w:bidi="fa-IR"/>
          <w:rPrChange w:id="786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787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ک</w:t>
      </w:r>
      <w:r w:rsidRPr="00321A71">
        <w:rPr>
          <w:sz w:val="28"/>
          <w:szCs w:val="28"/>
          <w:rtl/>
          <w:lang w:bidi="fa-IR"/>
          <w:rPrChange w:id="78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کشور </w:t>
      </w:r>
      <w:r w:rsidR="00E532F6" w:rsidRPr="00321A71">
        <w:rPr>
          <w:sz w:val="28"/>
          <w:szCs w:val="28"/>
          <w:rtl/>
          <w:lang w:bidi="fa-IR"/>
          <w:rPrChange w:id="78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در</w:t>
      </w:r>
      <w:r w:rsidR="00E532F6" w:rsidRPr="00321A71">
        <w:rPr>
          <w:rFonts w:hint="cs"/>
          <w:sz w:val="28"/>
          <w:szCs w:val="28"/>
          <w:rtl/>
          <w:lang w:bidi="fa-IR"/>
          <w:rPrChange w:id="790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E532F6" w:rsidRPr="00321A71">
        <w:rPr>
          <w:rFonts w:hint="eastAsia"/>
          <w:sz w:val="28"/>
          <w:szCs w:val="28"/>
          <w:rtl/>
          <w:lang w:bidi="fa-IR"/>
          <w:rPrChange w:id="791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ک</w:t>
      </w:r>
      <w:r w:rsidR="00E532F6" w:rsidRPr="00321A71">
        <w:rPr>
          <w:rFonts w:hint="cs"/>
          <w:sz w:val="28"/>
          <w:szCs w:val="28"/>
          <w:rtl/>
          <w:lang w:bidi="fa-IR"/>
          <w:rPrChange w:id="792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79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از روزها</w:t>
      </w:r>
      <w:r w:rsidRPr="00321A71">
        <w:rPr>
          <w:rFonts w:hint="cs"/>
          <w:sz w:val="28"/>
          <w:szCs w:val="28"/>
          <w:rtl/>
          <w:lang w:bidi="fa-IR"/>
          <w:rPrChange w:id="794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79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پرکار و شلوغ مجلس</w:t>
      </w:r>
      <w:r w:rsidR="00B85938" w:rsidRPr="00321A71">
        <w:rPr>
          <w:sz w:val="28"/>
          <w:szCs w:val="28"/>
          <w:rtl/>
          <w:lang w:bidi="fa-IR"/>
          <w:rPrChange w:id="796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گرفته</w:t>
      </w:r>
      <w:r w:rsidR="00E532F6" w:rsidRPr="00321A71">
        <w:rPr>
          <w:sz w:val="28"/>
          <w:szCs w:val="28"/>
          <w:rtl/>
          <w:lang w:bidi="fa-IR"/>
          <w:rPrChange w:id="79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798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تا</w:t>
      </w:r>
      <w:r w:rsidRPr="00321A71">
        <w:rPr>
          <w:sz w:val="28"/>
          <w:szCs w:val="28"/>
          <w:rtl/>
          <w:lang w:bidi="fa-IR"/>
          <w:rPrChange w:id="79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تعو</w:t>
      </w:r>
      <w:r w:rsidRPr="00321A71">
        <w:rPr>
          <w:rFonts w:hint="cs"/>
          <w:sz w:val="28"/>
          <w:szCs w:val="28"/>
          <w:rtl/>
          <w:lang w:bidi="fa-IR"/>
          <w:rPrChange w:id="800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801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ق</w:t>
      </w:r>
      <w:r w:rsidRPr="00321A71">
        <w:rPr>
          <w:sz w:val="28"/>
          <w:szCs w:val="28"/>
          <w:rtl/>
          <w:lang w:bidi="fa-IR"/>
          <w:rPrChange w:id="802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بررس</w:t>
      </w:r>
      <w:r w:rsidRPr="00321A71">
        <w:rPr>
          <w:rFonts w:hint="cs"/>
          <w:sz w:val="28"/>
          <w:szCs w:val="28"/>
          <w:rtl/>
          <w:lang w:bidi="fa-IR"/>
          <w:rPrChange w:id="803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804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</w:t>
      </w:r>
      <w:r w:rsidRPr="00321A71">
        <w:rPr>
          <w:rFonts w:hint="cs"/>
          <w:sz w:val="28"/>
          <w:szCs w:val="28"/>
          <w:rtl/>
          <w:lang w:bidi="fa-IR"/>
          <w:rPrChange w:id="805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806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ن</w:t>
      </w:r>
      <w:r w:rsidRPr="00321A71">
        <w:rPr>
          <w:sz w:val="28"/>
          <w:szCs w:val="28"/>
          <w:rtl/>
          <w:lang w:bidi="fa-IR"/>
          <w:rPrChange w:id="80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لوا</w:t>
      </w:r>
      <w:r w:rsidRPr="00321A71">
        <w:rPr>
          <w:rFonts w:hint="cs"/>
          <w:sz w:val="28"/>
          <w:szCs w:val="28"/>
          <w:rtl/>
          <w:lang w:bidi="fa-IR"/>
          <w:rPrChange w:id="808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809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ح</w:t>
      </w:r>
      <w:r w:rsidRPr="00321A71">
        <w:rPr>
          <w:sz w:val="28"/>
          <w:szCs w:val="28"/>
          <w:rtl/>
          <w:lang w:bidi="fa-IR"/>
          <w:rPrChange w:id="81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E532F6" w:rsidRPr="00321A71">
        <w:rPr>
          <w:sz w:val="28"/>
          <w:szCs w:val="28"/>
          <w:rtl/>
          <w:lang w:bidi="fa-IR"/>
          <w:rPrChange w:id="81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به‌روز</w:t>
      </w:r>
      <w:r w:rsidRPr="00321A71">
        <w:rPr>
          <w:sz w:val="28"/>
          <w:szCs w:val="28"/>
          <w:rtl/>
          <w:lang w:bidi="fa-IR"/>
          <w:rPrChange w:id="812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E532F6" w:rsidRPr="00321A71">
        <w:rPr>
          <w:sz w:val="28"/>
          <w:szCs w:val="28"/>
          <w:rtl/>
          <w:lang w:bidi="fa-IR"/>
          <w:rPrChange w:id="81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سه‌شنبه</w:t>
      </w:r>
      <w:r w:rsidRPr="00321A71">
        <w:rPr>
          <w:sz w:val="28"/>
          <w:szCs w:val="28"/>
          <w:rtl/>
          <w:lang w:bidi="fa-IR"/>
          <w:rPrChange w:id="814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E532F6" w:rsidRPr="00321A71">
        <w:rPr>
          <w:sz w:val="28"/>
          <w:szCs w:val="28"/>
          <w:rtl/>
          <w:lang w:bidi="fa-IR"/>
          <w:rPrChange w:id="81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باا</w:t>
      </w:r>
      <w:r w:rsidR="00E532F6" w:rsidRPr="00321A71">
        <w:rPr>
          <w:rFonts w:hint="cs"/>
          <w:sz w:val="28"/>
          <w:szCs w:val="28"/>
          <w:rtl/>
          <w:lang w:bidi="fa-IR"/>
          <w:rPrChange w:id="816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E532F6" w:rsidRPr="00321A71">
        <w:rPr>
          <w:rFonts w:hint="eastAsia"/>
          <w:sz w:val="28"/>
          <w:szCs w:val="28"/>
          <w:rtl/>
          <w:lang w:bidi="fa-IR"/>
          <w:rPrChange w:id="817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نکه</w:t>
      </w:r>
      <w:r w:rsidRPr="00321A71">
        <w:rPr>
          <w:sz w:val="28"/>
          <w:szCs w:val="28"/>
          <w:rtl/>
          <w:lang w:bidi="fa-IR"/>
          <w:rPrChange w:id="81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از زمان قانون</w:t>
      </w:r>
      <w:r w:rsidRPr="00321A71">
        <w:rPr>
          <w:rFonts w:hint="cs"/>
          <w:sz w:val="28"/>
          <w:szCs w:val="28"/>
          <w:rtl/>
          <w:lang w:bidi="fa-IR"/>
          <w:rPrChange w:id="819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82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مجلس دو ساعت </w:t>
      </w:r>
      <w:r w:rsidR="00E532F6" w:rsidRPr="00321A71">
        <w:rPr>
          <w:sz w:val="28"/>
          <w:szCs w:val="28"/>
          <w:rtl/>
          <w:lang w:bidi="fa-IR"/>
          <w:rPrChange w:id="82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باق</w:t>
      </w:r>
      <w:r w:rsidR="00E532F6" w:rsidRPr="00321A71">
        <w:rPr>
          <w:rFonts w:hint="cs"/>
          <w:sz w:val="28"/>
          <w:szCs w:val="28"/>
          <w:rtl/>
          <w:lang w:bidi="fa-IR"/>
          <w:rPrChange w:id="822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ی‌</w:t>
      </w:r>
      <w:r w:rsidR="00E532F6" w:rsidRPr="00321A71">
        <w:rPr>
          <w:rFonts w:hint="eastAsia"/>
          <w:sz w:val="28"/>
          <w:szCs w:val="28"/>
          <w:rtl/>
          <w:lang w:bidi="fa-IR"/>
          <w:rPrChange w:id="823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مانده</w:t>
      </w:r>
      <w:r w:rsidRPr="00321A71">
        <w:rPr>
          <w:sz w:val="28"/>
          <w:szCs w:val="28"/>
          <w:rtl/>
          <w:lang w:bidi="fa-IR"/>
          <w:rPrChange w:id="824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بود.</w:t>
      </w:r>
    </w:p>
    <w:p w14:paraId="3F846EB2" w14:textId="77777777" w:rsidR="00B85938" w:rsidRPr="00321A71" w:rsidRDefault="00517BF3" w:rsidP="00A606DA">
      <w:pPr>
        <w:ind w:right="0" w:firstLine="95"/>
        <w:rPr>
          <w:sz w:val="28"/>
          <w:szCs w:val="28"/>
          <w:rtl/>
          <w:lang w:bidi="fa-IR"/>
          <w:rPrChange w:id="82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</w:pPr>
      <w:r w:rsidRPr="00321A71">
        <w:rPr>
          <w:rFonts w:hint="eastAsia"/>
          <w:sz w:val="28"/>
          <w:szCs w:val="28"/>
          <w:rtl/>
          <w:lang w:bidi="fa-IR"/>
          <w:rPrChange w:id="826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ا</w:t>
      </w:r>
      <w:r w:rsidRPr="00321A71">
        <w:rPr>
          <w:rFonts w:hint="cs"/>
          <w:sz w:val="28"/>
          <w:szCs w:val="28"/>
          <w:rtl/>
          <w:lang w:bidi="fa-IR"/>
          <w:rPrChange w:id="827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828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ن</w:t>
      </w:r>
      <w:r w:rsidRPr="00321A71">
        <w:rPr>
          <w:sz w:val="28"/>
          <w:szCs w:val="28"/>
          <w:rtl/>
          <w:lang w:bidi="fa-IR"/>
          <w:rPrChange w:id="82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830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سه</w:t>
      </w:r>
      <w:r w:rsidRPr="00321A71">
        <w:rPr>
          <w:sz w:val="28"/>
          <w:szCs w:val="28"/>
          <w:rtl/>
          <w:lang w:bidi="fa-IR"/>
          <w:rPrChange w:id="83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832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لا</w:t>
      </w:r>
      <w:r w:rsidRPr="00321A71">
        <w:rPr>
          <w:rFonts w:hint="cs"/>
          <w:sz w:val="28"/>
          <w:szCs w:val="28"/>
          <w:rtl/>
          <w:lang w:bidi="fa-IR"/>
          <w:rPrChange w:id="833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834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حه</w:t>
      </w:r>
      <w:r w:rsidRPr="00321A71">
        <w:rPr>
          <w:sz w:val="28"/>
          <w:szCs w:val="28"/>
          <w:rtl/>
          <w:lang w:bidi="fa-IR"/>
          <w:rPrChange w:id="83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836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در</w:t>
      </w:r>
      <w:r w:rsidRPr="00321A71">
        <w:rPr>
          <w:sz w:val="28"/>
          <w:szCs w:val="28"/>
          <w:rtl/>
          <w:lang w:bidi="fa-IR"/>
          <w:rPrChange w:id="83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838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کنار</w:t>
      </w:r>
      <w:r w:rsidRPr="00321A71">
        <w:rPr>
          <w:sz w:val="28"/>
          <w:szCs w:val="28"/>
          <w:rtl/>
          <w:lang w:bidi="fa-IR"/>
          <w:rPrChange w:id="83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840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لا</w:t>
      </w:r>
      <w:r w:rsidRPr="00321A71">
        <w:rPr>
          <w:rFonts w:hint="cs"/>
          <w:sz w:val="28"/>
          <w:szCs w:val="28"/>
          <w:rtl/>
          <w:lang w:bidi="fa-IR"/>
          <w:rPrChange w:id="841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842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حه</w:t>
      </w:r>
      <w:r w:rsidRPr="00321A71">
        <w:rPr>
          <w:sz w:val="28"/>
          <w:szCs w:val="28"/>
          <w:rtl/>
          <w:lang w:bidi="fa-IR"/>
          <w:rPrChange w:id="84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844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پالرمو</w:t>
      </w:r>
      <w:r w:rsidRPr="00321A71">
        <w:rPr>
          <w:sz w:val="28"/>
          <w:szCs w:val="28"/>
          <w:rtl/>
          <w:lang w:bidi="fa-IR"/>
          <w:rPrChange w:id="84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846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که</w:t>
      </w:r>
      <w:r w:rsidRPr="00321A71">
        <w:rPr>
          <w:sz w:val="28"/>
          <w:szCs w:val="28"/>
          <w:rtl/>
          <w:lang w:bidi="fa-IR"/>
          <w:rPrChange w:id="84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848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اواخر</w:t>
      </w:r>
      <w:r w:rsidRPr="00321A71">
        <w:rPr>
          <w:sz w:val="28"/>
          <w:szCs w:val="28"/>
          <w:rtl/>
          <w:lang w:bidi="fa-IR"/>
          <w:rPrChange w:id="84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850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سال</w:t>
      </w:r>
      <w:r w:rsidRPr="00321A71">
        <w:rPr>
          <w:sz w:val="28"/>
          <w:szCs w:val="28"/>
          <w:rtl/>
          <w:lang w:bidi="fa-IR"/>
          <w:rPrChange w:id="85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96، </w:t>
      </w:r>
      <w:r w:rsidRPr="00321A71">
        <w:rPr>
          <w:rFonts w:hint="eastAsia"/>
          <w:sz w:val="28"/>
          <w:szCs w:val="28"/>
          <w:rtl/>
          <w:lang w:bidi="fa-IR"/>
          <w:rPrChange w:id="852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به</w:t>
      </w:r>
      <w:r w:rsidRPr="00321A71">
        <w:rPr>
          <w:sz w:val="28"/>
          <w:szCs w:val="28"/>
          <w:rtl/>
          <w:lang w:bidi="fa-IR"/>
          <w:rPrChange w:id="85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854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تصو</w:t>
      </w:r>
      <w:r w:rsidRPr="00321A71">
        <w:rPr>
          <w:rFonts w:hint="cs"/>
          <w:sz w:val="28"/>
          <w:szCs w:val="28"/>
          <w:rtl/>
          <w:lang w:bidi="fa-IR"/>
          <w:rPrChange w:id="855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856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ب</w:t>
      </w:r>
      <w:r w:rsidRPr="00321A71">
        <w:rPr>
          <w:sz w:val="28"/>
          <w:szCs w:val="28"/>
          <w:rtl/>
          <w:lang w:bidi="fa-IR"/>
          <w:rPrChange w:id="85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858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مجلس</w:t>
      </w:r>
      <w:r w:rsidRPr="00321A71">
        <w:rPr>
          <w:sz w:val="28"/>
          <w:szCs w:val="28"/>
          <w:rtl/>
          <w:lang w:bidi="fa-IR"/>
          <w:rPrChange w:id="85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860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رس</w:t>
      </w:r>
      <w:r w:rsidRPr="00321A71">
        <w:rPr>
          <w:rFonts w:hint="cs"/>
          <w:sz w:val="28"/>
          <w:szCs w:val="28"/>
          <w:rtl/>
          <w:lang w:bidi="fa-IR"/>
          <w:rPrChange w:id="861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862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د</w:t>
      </w:r>
      <w:ins w:id="863" w:author="msi" w:date="2018-05-23T17:38:00Z">
        <w:r w:rsidR="00A606DA">
          <w:rPr>
            <w:rFonts w:hint="cs"/>
            <w:sz w:val="28"/>
            <w:szCs w:val="28"/>
            <w:rtl/>
            <w:lang w:bidi="fa-IR"/>
          </w:rPr>
          <w:t>؛</w:t>
        </w:r>
      </w:ins>
      <w:r w:rsidRPr="00321A71">
        <w:rPr>
          <w:sz w:val="28"/>
          <w:szCs w:val="28"/>
          <w:rtl/>
          <w:lang w:bidi="fa-IR"/>
          <w:rPrChange w:id="864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از طرف دولت به مجلس </w:t>
      </w:r>
      <w:ins w:id="865" w:author="msi" w:date="2018-05-23T17:38:00Z">
        <w:r w:rsidR="00A606DA" w:rsidRPr="00B46F5B">
          <w:rPr>
            <w:sz w:val="28"/>
            <w:szCs w:val="28"/>
            <w:rtl/>
            <w:lang w:bidi="fa-IR"/>
          </w:rPr>
          <w:t>پ</w:t>
        </w:r>
        <w:r w:rsidR="00A606DA" w:rsidRPr="00B46F5B">
          <w:rPr>
            <w:rFonts w:hint="cs"/>
            <w:sz w:val="28"/>
            <w:szCs w:val="28"/>
            <w:rtl/>
            <w:lang w:bidi="fa-IR"/>
          </w:rPr>
          <w:t>ی</w:t>
        </w:r>
        <w:r w:rsidR="00A606DA" w:rsidRPr="00B46F5B">
          <w:rPr>
            <w:rFonts w:hint="eastAsia"/>
            <w:sz w:val="28"/>
            <w:szCs w:val="28"/>
            <w:rtl/>
            <w:lang w:bidi="fa-IR"/>
          </w:rPr>
          <w:t>شنهادشده</w:t>
        </w:r>
        <w:r w:rsidR="00A606DA" w:rsidRPr="00B46F5B">
          <w:rPr>
            <w:rFonts w:hint="cs"/>
            <w:sz w:val="28"/>
            <w:szCs w:val="28"/>
            <w:rtl/>
            <w:lang w:bidi="fa-IR"/>
          </w:rPr>
          <w:t xml:space="preserve"> است</w:t>
        </w:r>
        <w:r w:rsidR="00A606DA" w:rsidRPr="00A606DA">
          <w:rPr>
            <w:rFonts w:hint="cs"/>
            <w:sz w:val="28"/>
            <w:szCs w:val="28"/>
            <w:rtl/>
            <w:lang w:bidi="fa-IR"/>
          </w:rPr>
          <w:t xml:space="preserve"> </w:t>
        </w:r>
        <w:r w:rsidR="00A606DA">
          <w:rPr>
            <w:rFonts w:hint="cs"/>
            <w:sz w:val="28"/>
            <w:szCs w:val="28"/>
            <w:rtl/>
            <w:lang w:bidi="fa-IR"/>
          </w:rPr>
          <w:t xml:space="preserve">که </w:t>
        </w:r>
      </w:ins>
      <w:r w:rsidRPr="00321A71">
        <w:rPr>
          <w:rFonts w:hint="eastAsia"/>
          <w:sz w:val="28"/>
          <w:szCs w:val="28"/>
          <w:rtl/>
          <w:lang w:bidi="fa-IR"/>
          <w:rPrChange w:id="866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در</w:t>
      </w:r>
      <w:r w:rsidRPr="00321A71">
        <w:rPr>
          <w:sz w:val="28"/>
          <w:szCs w:val="28"/>
          <w:rtl/>
          <w:lang w:bidi="fa-IR"/>
          <w:rPrChange w:id="86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راستا</w:t>
      </w:r>
      <w:r w:rsidRPr="00321A71">
        <w:rPr>
          <w:rFonts w:hint="cs"/>
          <w:sz w:val="28"/>
          <w:szCs w:val="28"/>
          <w:rtl/>
          <w:lang w:bidi="fa-IR"/>
          <w:rPrChange w:id="868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86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شروط </w:t>
      </w:r>
      <w:r w:rsidR="00E532F6" w:rsidRPr="00321A71">
        <w:rPr>
          <w:sz w:val="28"/>
          <w:szCs w:val="28"/>
          <w:rtl/>
          <w:lang w:bidi="fa-IR"/>
          <w:rPrChange w:id="87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نه‌گانه</w:t>
      </w:r>
      <w:r w:rsidRPr="00321A71">
        <w:rPr>
          <w:sz w:val="28"/>
          <w:szCs w:val="28"/>
          <w:rtl/>
          <w:lang w:bidi="fa-IR"/>
          <w:rPrChange w:id="87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sz w:val="28"/>
          <w:szCs w:val="28"/>
          <w:lang w:bidi="fa-IR"/>
          <w:rPrChange w:id="872" w:author="msi" w:date="2018-05-23T17:24:00Z">
            <w:rPr>
              <w:rFonts w:cs="B Lotus"/>
              <w:sz w:val="28"/>
              <w:szCs w:val="28"/>
              <w:lang w:bidi="fa-IR"/>
            </w:rPr>
          </w:rPrChange>
        </w:rPr>
        <w:t>fatf</w:t>
      </w:r>
      <w:r w:rsidRPr="00321A71">
        <w:rPr>
          <w:sz w:val="28"/>
          <w:szCs w:val="28"/>
          <w:rtl/>
          <w:lang w:bidi="fa-IR"/>
          <w:rPrChange w:id="87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ins w:id="874" w:author="msi" w:date="2018-05-23T17:39:00Z">
        <w:r w:rsidR="00A606DA">
          <w:rPr>
            <w:rFonts w:hint="cs"/>
            <w:sz w:val="28"/>
            <w:szCs w:val="28"/>
            <w:rtl/>
            <w:lang w:bidi="fa-IR"/>
          </w:rPr>
          <w:t>و برای</w:t>
        </w:r>
      </w:ins>
      <w:del w:id="875" w:author="msi" w:date="2018-05-23T17:39:00Z">
        <w:r w:rsidRPr="00321A71" w:rsidDel="00A606DA">
          <w:rPr>
            <w:rFonts w:hint="eastAsia"/>
            <w:sz w:val="28"/>
            <w:szCs w:val="28"/>
            <w:rtl/>
            <w:lang w:bidi="fa-IR"/>
            <w:rPrChange w:id="876" w:author="msi" w:date="2018-05-23T17:24:00Z">
              <w:rPr>
                <w:rFonts w:cs="B Lotus" w:hint="eastAsia"/>
                <w:sz w:val="28"/>
                <w:szCs w:val="28"/>
                <w:rtl/>
                <w:lang w:bidi="fa-IR"/>
              </w:rPr>
            </w:rPrChange>
          </w:rPr>
          <w:delText>جهت</w:delText>
        </w:r>
      </w:del>
      <w:r w:rsidRPr="00321A71">
        <w:rPr>
          <w:sz w:val="28"/>
          <w:szCs w:val="28"/>
          <w:rtl/>
          <w:lang w:bidi="fa-IR"/>
          <w:rPrChange w:id="87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خروج ا</w:t>
      </w:r>
      <w:r w:rsidRPr="00321A71">
        <w:rPr>
          <w:rFonts w:hint="cs"/>
          <w:sz w:val="28"/>
          <w:szCs w:val="28"/>
          <w:rtl/>
          <w:lang w:bidi="fa-IR"/>
          <w:rPrChange w:id="878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879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ران</w:t>
      </w:r>
      <w:r w:rsidRPr="00321A71">
        <w:rPr>
          <w:sz w:val="28"/>
          <w:szCs w:val="28"/>
          <w:rtl/>
          <w:lang w:bidi="fa-IR"/>
          <w:rPrChange w:id="88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از ل</w:t>
      </w:r>
      <w:r w:rsidRPr="00321A71">
        <w:rPr>
          <w:rFonts w:hint="cs"/>
          <w:sz w:val="28"/>
          <w:szCs w:val="28"/>
          <w:rtl/>
          <w:lang w:bidi="fa-IR"/>
          <w:rPrChange w:id="881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882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ست</w:t>
      </w:r>
      <w:r w:rsidRPr="00321A71">
        <w:rPr>
          <w:sz w:val="28"/>
          <w:szCs w:val="28"/>
          <w:rtl/>
          <w:lang w:bidi="fa-IR"/>
          <w:rPrChange w:id="88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س</w:t>
      </w:r>
      <w:r w:rsidRPr="00321A71">
        <w:rPr>
          <w:rFonts w:hint="cs"/>
          <w:sz w:val="28"/>
          <w:szCs w:val="28"/>
          <w:rtl/>
          <w:lang w:bidi="fa-IR"/>
          <w:rPrChange w:id="884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885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اه</w:t>
      </w:r>
      <w:del w:id="886" w:author="msi" w:date="2018-05-23T17:38:00Z">
        <w:r w:rsidRPr="00321A71" w:rsidDel="00A606DA">
          <w:rPr>
            <w:sz w:val="28"/>
            <w:szCs w:val="28"/>
            <w:rtl/>
            <w:lang w:bidi="fa-IR"/>
            <w:rPrChange w:id="887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delText xml:space="preserve"> </w:delText>
        </w:r>
      </w:del>
      <w:ins w:id="888" w:author="msi" w:date="2018-05-23T17:39:00Z">
        <w:r w:rsidR="00A606DA">
          <w:rPr>
            <w:rFonts w:hint="cs"/>
            <w:sz w:val="28"/>
            <w:szCs w:val="28"/>
            <w:rtl/>
            <w:lang w:bidi="fa-IR"/>
          </w:rPr>
          <w:t>در نظر گرفته شده است</w:t>
        </w:r>
      </w:ins>
      <w:del w:id="889" w:author="msi" w:date="2018-05-23T17:38:00Z">
        <w:r w:rsidR="00E532F6" w:rsidRPr="00321A71" w:rsidDel="00A606DA">
          <w:rPr>
            <w:sz w:val="28"/>
            <w:szCs w:val="28"/>
            <w:rtl/>
            <w:lang w:bidi="fa-IR"/>
            <w:rPrChange w:id="890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delText>پ</w:delText>
        </w:r>
        <w:r w:rsidR="00E532F6" w:rsidRPr="00321A71" w:rsidDel="00A606DA">
          <w:rPr>
            <w:rFonts w:hint="cs"/>
            <w:sz w:val="28"/>
            <w:szCs w:val="28"/>
            <w:rtl/>
            <w:lang w:bidi="fa-IR"/>
            <w:rPrChange w:id="891" w:author="msi" w:date="2018-05-23T17:24:00Z">
              <w:rPr>
                <w:rFonts w:cs="B Lotus" w:hint="cs"/>
                <w:sz w:val="28"/>
                <w:szCs w:val="28"/>
                <w:rtl/>
                <w:lang w:bidi="fa-IR"/>
              </w:rPr>
            </w:rPrChange>
          </w:rPr>
          <w:delText>ی</w:delText>
        </w:r>
        <w:r w:rsidR="00E532F6" w:rsidRPr="00321A71" w:rsidDel="00A606DA">
          <w:rPr>
            <w:rFonts w:hint="eastAsia"/>
            <w:sz w:val="28"/>
            <w:szCs w:val="28"/>
            <w:rtl/>
            <w:lang w:bidi="fa-IR"/>
            <w:rPrChange w:id="892" w:author="msi" w:date="2018-05-23T17:24:00Z">
              <w:rPr>
                <w:rFonts w:cs="B Lotus" w:hint="eastAsia"/>
                <w:sz w:val="28"/>
                <w:szCs w:val="28"/>
                <w:rtl/>
                <w:lang w:bidi="fa-IR"/>
              </w:rPr>
            </w:rPrChange>
          </w:rPr>
          <w:delText>شنهادشده</w:delText>
        </w:r>
        <w:r w:rsidRPr="00321A71" w:rsidDel="00A606DA">
          <w:rPr>
            <w:sz w:val="28"/>
            <w:szCs w:val="28"/>
            <w:rtl/>
            <w:lang w:bidi="fa-IR"/>
            <w:rPrChange w:id="893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delText xml:space="preserve"> است</w:delText>
        </w:r>
      </w:del>
      <w:r w:rsidRPr="00321A71">
        <w:rPr>
          <w:sz w:val="28"/>
          <w:szCs w:val="28"/>
          <w:rtl/>
          <w:lang w:bidi="fa-IR"/>
          <w:rPrChange w:id="894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. جر</w:t>
      </w:r>
      <w:r w:rsidRPr="00321A71">
        <w:rPr>
          <w:rFonts w:hint="cs"/>
          <w:sz w:val="28"/>
          <w:szCs w:val="28"/>
          <w:rtl/>
          <w:lang w:bidi="fa-IR"/>
          <w:rPrChange w:id="895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896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ان</w:t>
      </w:r>
      <w:r w:rsidRPr="00321A71">
        <w:rPr>
          <w:sz w:val="28"/>
          <w:szCs w:val="28"/>
          <w:rtl/>
          <w:lang w:bidi="fa-IR"/>
          <w:rPrChange w:id="89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تصو</w:t>
      </w:r>
      <w:r w:rsidRPr="00321A71">
        <w:rPr>
          <w:rFonts w:hint="cs"/>
          <w:sz w:val="28"/>
          <w:szCs w:val="28"/>
          <w:rtl/>
          <w:lang w:bidi="fa-IR"/>
          <w:rPrChange w:id="898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899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ب</w:t>
      </w:r>
      <w:r w:rsidRPr="00321A71">
        <w:rPr>
          <w:sz w:val="28"/>
          <w:szCs w:val="28"/>
          <w:rtl/>
          <w:lang w:bidi="fa-IR"/>
          <w:rPrChange w:id="90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پالرمو </w:t>
      </w:r>
      <w:r w:rsidR="00E532F6" w:rsidRPr="00321A71">
        <w:rPr>
          <w:sz w:val="28"/>
          <w:szCs w:val="28"/>
          <w:rtl/>
          <w:lang w:bidi="fa-IR"/>
          <w:rPrChange w:id="90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ازجمله</w:t>
      </w:r>
      <w:r w:rsidRPr="00321A71">
        <w:rPr>
          <w:sz w:val="28"/>
          <w:szCs w:val="28"/>
          <w:rtl/>
          <w:lang w:bidi="fa-IR"/>
          <w:rPrChange w:id="902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مباحث خبرساز </w:t>
      </w:r>
      <w:r w:rsidR="00E532F6" w:rsidRPr="00321A71">
        <w:rPr>
          <w:sz w:val="28"/>
          <w:szCs w:val="28"/>
          <w:rtl/>
          <w:lang w:bidi="fa-IR"/>
          <w:rPrChange w:id="90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رسانه‌ا</w:t>
      </w:r>
      <w:r w:rsidR="00E532F6" w:rsidRPr="00321A71">
        <w:rPr>
          <w:rFonts w:hint="cs"/>
          <w:sz w:val="28"/>
          <w:szCs w:val="28"/>
          <w:rtl/>
          <w:lang w:bidi="fa-IR"/>
          <w:rPrChange w:id="904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90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کشور شد.</w:t>
      </w:r>
    </w:p>
    <w:p w14:paraId="5697698C" w14:textId="77777777" w:rsidR="00517BF3" w:rsidRPr="00321A71" w:rsidRDefault="00A606DA" w:rsidP="00A606DA">
      <w:pPr>
        <w:ind w:right="0" w:hanging="46"/>
        <w:rPr>
          <w:sz w:val="28"/>
          <w:szCs w:val="28"/>
          <w:rtl/>
          <w:lang w:bidi="fa-IR"/>
          <w:rPrChange w:id="906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</w:pPr>
      <w:ins w:id="907" w:author="msi" w:date="2018-05-23T17:40:00Z">
        <w:r>
          <w:rPr>
            <w:rFonts w:hint="cs"/>
            <w:sz w:val="28"/>
            <w:szCs w:val="28"/>
            <w:rtl/>
            <w:lang w:bidi="fa-IR"/>
          </w:rPr>
          <w:t>به</w:t>
        </w:r>
      </w:ins>
      <w:commentRangeStart w:id="908"/>
      <w:del w:id="909" w:author="msi" w:date="2018-05-23T17:40:00Z">
        <w:r w:rsidR="00E532F6" w:rsidRPr="00321A71" w:rsidDel="00A606DA">
          <w:rPr>
            <w:sz w:val="28"/>
            <w:szCs w:val="28"/>
            <w:rtl/>
            <w:lang w:bidi="fa-IR"/>
            <w:rPrChange w:id="910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delText>عل</w:delText>
        </w:r>
        <w:r w:rsidR="00E532F6" w:rsidRPr="00321A71" w:rsidDel="00A606DA">
          <w:rPr>
            <w:rFonts w:hint="cs"/>
            <w:sz w:val="28"/>
            <w:szCs w:val="28"/>
            <w:rtl/>
            <w:lang w:bidi="fa-IR"/>
            <w:rPrChange w:id="911" w:author="msi" w:date="2018-05-23T17:24:00Z">
              <w:rPr>
                <w:rFonts w:cs="B Lotus" w:hint="cs"/>
                <w:sz w:val="28"/>
                <w:szCs w:val="28"/>
                <w:rtl/>
                <w:lang w:bidi="fa-IR"/>
              </w:rPr>
            </w:rPrChange>
          </w:rPr>
          <w:delText>ی</w:delText>
        </w:r>
      </w:del>
      <w:r w:rsidR="00E532F6" w:rsidRPr="00321A71">
        <w:rPr>
          <w:rFonts w:hint="eastAsia"/>
          <w:sz w:val="28"/>
          <w:szCs w:val="28"/>
          <w:lang w:bidi="fa-IR"/>
          <w:rPrChange w:id="912" w:author="msi" w:date="2018-05-23T17:24:00Z">
            <w:rPr>
              <w:rFonts w:cs="B Lotus" w:hint="eastAsia"/>
              <w:sz w:val="28"/>
              <w:szCs w:val="28"/>
              <w:lang w:bidi="fa-IR"/>
            </w:rPr>
          </w:rPrChange>
        </w:rPr>
        <w:t>‌</w:t>
      </w:r>
      <w:r w:rsidR="00E532F6" w:rsidRPr="00321A71">
        <w:rPr>
          <w:rFonts w:hint="eastAsia"/>
          <w:sz w:val="28"/>
          <w:szCs w:val="28"/>
          <w:rtl/>
          <w:lang w:bidi="fa-IR"/>
          <w:rPrChange w:id="913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رغم</w:t>
      </w:r>
      <w:commentRangeEnd w:id="908"/>
      <w:r>
        <w:rPr>
          <w:rStyle w:val="CommentReference"/>
          <w:rtl/>
        </w:rPr>
        <w:commentReference w:id="908"/>
      </w:r>
      <w:r w:rsidR="00517BF3" w:rsidRPr="00321A71">
        <w:rPr>
          <w:sz w:val="28"/>
          <w:szCs w:val="28"/>
          <w:rtl/>
          <w:lang w:bidi="fa-IR"/>
          <w:rPrChange w:id="914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تصو</w:t>
      </w:r>
      <w:r w:rsidR="00517BF3" w:rsidRPr="00321A71">
        <w:rPr>
          <w:rFonts w:hint="cs"/>
          <w:sz w:val="28"/>
          <w:szCs w:val="28"/>
          <w:rtl/>
          <w:lang w:bidi="fa-IR"/>
          <w:rPrChange w:id="915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517BF3" w:rsidRPr="00321A71">
        <w:rPr>
          <w:rFonts w:hint="eastAsia"/>
          <w:sz w:val="28"/>
          <w:szCs w:val="28"/>
          <w:rtl/>
          <w:lang w:bidi="fa-IR"/>
          <w:rPrChange w:id="916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ب</w:t>
      </w:r>
      <w:r w:rsidR="00517BF3" w:rsidRPr="00321A71">
        <w:rPr>
          <w:sz w:val="28"/>
          <w:szCs w:val="28"/>
          <w:rtl/>
          <w:lang w:bidi="fa-IR"/>
          <w:rPrChange w:id="91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</w:t>
      </w:r>
      <w:r w:rsidR="00517BF3" w:rsidRPr="00321A71">
        <w:rPr>
          <w:rFonts w:hint="cs"/>
          <w:sz w:val="28"/>
          <w:szCs w:val="28"/>
          <w:rtl/>
          <w:lang w:bidi="fa-IR"/>
          <w:rPrChange w:id="918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517BF3" w:rsidRPr="00321A71">
        <w:rPr>
          <w:rFonts w:hint="eastAsia"/>
          <w:sz w:val="28"/>
          <w:szCs w:val="28"/>
          <w:rtl/>
          <w:lang w:bidi="fa-IR"/>
          <w:rPrChange w:id="919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ن</w:t>
      </w:r>
      <w:r w:rsidR="00517BF3" w:rsidRPr="00321A71">
        <w:rPr>
          <w:sz w:val="28"/>
          <w:szCs w:val="28"/>
          <w:rtl/>
          <w:lang w:bidi="fa-IR"/>
          <w:rPrChange w:id="92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لا</w:t>
      </w:r>
      <w:r w:rsidR="00517BF3" w:rsidRPr="00321A71">
        <w:rPr>
          <w:rFonts w:hint="cs"/>
          <w:sz w:val="28"/>
          <w:szCs w:val="28"/>
          <w:rtl/>
          <w:lang w:bidi="fa-IR"/>
          <w:rPrChange w:id="921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517BF3" w:rsidRPr="00321A71">
        <w:rPr>
          <w:rFonts w:hint="eastAsia"/>
          <w:sz w:val="28"/>
          <w:szCs w:val="28"/>
          <w:rtl/>
          <w:lang w:bidi="fa-IR"/>
          <w:rPrChange w:id="922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حه</w:t>
      </w:r>
      <w:r w:rsidR="00517BF3" w:rsidRPr="00321A71">
        <w:rPr>
          <w:sz w:val="28"/>
          <w:szCs w:val="28"/>
          <w:rtl/>
          <w:lang w:bidi="fa-IR"/>
          <w:rPrChange w:id="92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در مجلس، شورا</w:t>
      </w:r>
      <w:r w:rsidR="00517BF3" w:rsidRPr="00321A71">
        <w:rPr>
          <w:rFonts w:hint="cs"/>
          <w:sz w:val="28"/>
          <w:szCs w:val="28"/>
          <w:rtl/>
          <w:lang w:bidi="fa-IR"/>
          <w:rPrChange w:id="924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517BF3" w:rsidRPr="00321A71">
        <w:rPr>
          <w:sz w:val="28"/>
          <w:szCs w:val="28"/>
          <w:rtl/>
          <w:lang w:bidi="fa-IR"/>
          <w:rPrChange w:id="92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نگهبان در </w:t>
      </w:r>
      <w:r w:rsidR="00E532F6" w:rsidRPr="00321A71">
        <w:rPr>
          <w:sz w:val="28"/>
          <w:szCs w:val="28"/>
          <w:rtl/>
          <w:lang w:bidi="fa-IR"/>
          <w:rPrChange w:id="926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اتفاق</w:t>
      </w:r>
      <w:r w:rsidR="00E532F6" w:rsidRPr="00321A71">
        <w:rPr>
          <w:rFonts w:hint="cs"/>
          <w:sz w:val="28"/>
          <w:szCs w:val="28"/>
          <w:rtl/>
          <w:lang w:bidi="fa-IR"/>
          <w:rPrChange w:id="927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517BF3" w:rsidRPr="00321A71">
        <w:rPr>
          <w:sz w:val="28"/>
          <w:szCs w:val="28"/>
          <w:rtl/>
          <w:lang w:bidi="fa-IR"/>
          <w:rPrChange w:id="92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E532F6" w:rsidRPr="00321A71">
        <w:rPr>
          <w:sz w:val="28"/>
          <w:szCs w:val="28"/>
          <w:rtl/>
          <w:lang w:bidi="fa-IR"/>
          <w:rPrChange w:id="92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کم‌نظ</w:t>
      </w:r>
      <w:r w:rsidR="00E532F6" w:rsidRPr="00321A71">
        <w:rPr>
          <w:rFonts w:hint="cs"/>
          <w:sz w:val="28"/>
          <w:szCs w:val="28"/>
          <w:rtl/>
          <w:lang w:bidi="fa-IR"/>
          <w:rPrChange w:id="930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E532F6" w:rsidRPr="00321A71">
        <w:rPr>
          <w:rFonts w:hint="eastAsia"/>
          <w:sz w:val="28"/>
          <w:szCs w:val="28"/>
          <w:rtl/>
          <w:lang w:bidi="fa-IR"/>
          <w:rPrChange w:id="931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ر</w:t>
      </w:r>
      <w:r w:rsidR="00517BF3" w:rsidRPr="00321A71">
        <w:rPr>
          <w:sz w:val="28"/>
          <w:szCs w:val="28"/>
          <w:rtl/>
          <w:lang w:bidi="fa-IR"/>
          <w:rPrChange w:id="932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ترجمه مصوب بهارستان نش</w:t>
      </w:r>
      <w:r w:rsidR="00517BF3" w:rsidRPr="00321A71">
        <w:rPr>
          <w:rFonts w:hint="cs"/>
          <w:sz w:val="28"/>
          <w:szCs w:val="28"/>
          <w:rtl/>
          <w:lang w:bidi="fa-IR"/>
          <w:rPrChange w:id="933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517BF3" w:rsidRPr="00321A71">
        <w:rPr>
          <w:rFonts w:hint="eastAsia"/>
          <w:sz w:val="28"/>
          <w:szCs w:val="28"/>
          <w:rtl/>
          <w:lang w:bidi="fa-IR"/>
          <w:rPrChange w:id="934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نان</w:t>
      </w:r>
      <w:r w:rsidR="00517BF3" w:rsidRPr="00321A71">
        <w:rPr>
          <w:sz w:val="28"/>
          <w:szCs w:val="28"/>
          <w:rtl/>
          <w:lang w:bidi="fa-IR"/>
          <w:rPrChange w:id="93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را </w:t>
      </w:r>
      <w:r w:rsidR="00E532F6" w:rsidRPr="00321A71">
        <w:rPr>
          <w:sz w:val="28"/>
          <w:szCs w:val="28"/>
          <w:rtl/>
          <w:lang w:bidi="fa-IR"/>
          <w:rPrChange w:id="936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ازلحاظ</w:t>
      </w:r>
      <w:r w:rsidR="00517BF3" w:rsidRPr="00321A71">
        <w:rPr>
          <w:sz w:val="28"/>
          <w:szCs w:val="28"/>
          <w:rtl/>
          <w:lang w:bidi="fa-IR"/>
          <w:rPrChange w:id="93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مفاد مغا</w:t>
      </w:r>
      <w:r w:rsidR="00517BF3" w:rsidRPr="00321A71">
        <w:rPr>
          <w:rFonts w:hint="cs"/>
          <w:sz w:val="28"/>
          <w:szCs w:val="28"/>
          <w:rtl/>
          <w:lang w:bidi="fa-IR"/>
          <w:rPrChange w:id="938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517BF3" w:rsidRPr="00321A71">
        <w:rPr>
          <w:rFonts w:hint="eastAsia"/>
          <w:sz w:val="28"/>
          <w:szCs w:val="28"/>
          <w:rtl/>
          <w:lang w:bidi="fa-IR"/>
          <w:rPrChange w:id="939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ر</w:t>
      </w:r>
      <w:r w:rsidR="00517BF3" w:rsidRPr="00321A71">
        <w:rPr>
          <w:sz w:val="28"/>
          <w:szCs w:val="28"/>
          <w:rtl/>
          <w:lang w:bidi="fa-IR"/>
          <w:rPrChange w:id="94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با متن اصل</w:t>
      </w:r>
      <w:r w:rsidR="00517BF3" w:rsidRPr="00321A71">
        <w:rPr>
          <w:rFonts w:hint="cs"/>
          <w:sz w:val="28"/>
          <w:szCs w:val="28"/>
          <w:rtl/>
          <w:lang w:bidi="fa-IR"/>
          <w:rPrChange w:id="941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517BF3" w:rsidRPr="00321A71">
        <w:rPr>
          <w:sz w:val="28"/>
          <w:szCs w:val="28"/>
          <w:rtl/>
          <w:lang w:bidi="fa-IR"/>
          <w:rPrChange w:id="942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E532F6" w:rsidRPr="00321A71">
        <w:rPr>
          <w:sz w:val="28"/>
          <w:szCs w:val="28"/>
          <w:rtl/>
          <w:lang w:bidi="fa-IR"/>
          <w:rPrChange w:id="94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تشخ</w:t>
      </w:r>
      <w:r w:rsidR="00E532F6" w:rsidRPr="00321A71">
        <w:rPr>
          <w:rFonts w:hint="cs"/>
          <w:sz w:val="28"/>
          <w:szCs w:val="28"/>
          <w:rtl/>
          <w:lang w:bidi="fa-IR"/>
          <w:rPrChange w:id="944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E532F6" w:rsidRPr="00321A71">
        <w:rPr>
          <w:rFonts w:hint="eastAsia"/>
          <w:sz w:val="28"/>
          <w:szCs w:val="28"/>
          <w:rtl/>
          <w:lang w:bidi="fa-IR"/>
          <w:rPrChange w:id="945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ص</w:t>
      </w:r>
      <w:r w:rsidR="00517BF3" w:rsidRPr="00321A71">
        <w:rPr>
          <w:sz w:val="28"/>
          <w:szCs w:val="28"/>
          <w:rtl/>
          <w:lang w:bidi="fa-IR"/>
          <w:rPrChange w:id="946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داد. موضوع</w:t>
      </w:r>
      <w:r w:rsidR="00517BF3" w:rsidRPr="00321A71">
        <w:rPr>
          <w:rFonts w:hint="cs"/>
          <w:sz w:val="28"/>
          <w:szCs w:val="28"/>
          <w:rtl/>
          <w:lang w:bidi="fa-IR"/>
          <w:rPrChange w:id="947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517BF3" w:rsidRPr="00321A71">
        <w:rPr>
          <w:sz w:val="28"/>
          <w:szCs w:val="28"/>
          <w:rtl/>
          <w:lang w:bidi="fa-IR"/>
          <w:rPrChange w:id="94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که </w:t>
      </w:r>
      <w:del w:id="949" w:author="msi" w:date="2018-05-23T17:40:00Z">
        <w:r w:rsidR="00E532F6" w:rsidRPr="00321A71" w:rsidDel="00A606DA">
          <w:rPr>
            <w:sz w:val="28"/>
            <w:szCs w:val="28"/>
            <w:rtl/>
            <w:lang w:bidi="fa-IR"/>
            <w:rPrChange w:id="950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delText>عل</w:delText>
        </w:r>
        <w:r w:rsidR="00E532F6" w:rsidRPr="00321A71" w:rsidDel="00A606DA">
          <w:rPr>
            <w:rFonts w:hint="cs"/>
            <w:sz w:val="28"/>
            <w:szCs w:val="28"/>
            <w:rtl/>
            <w:lang w:bidi="fa-IR"/>
            <w:rPrChange w:id="951" w:author="msi" w:date="2018-05-23T17:24:00Z">
              <w:rPr>
                <w:rFonts w:cs="B Lotus" w:hint="cs"/>
                <w:sz w:val="28"/>
                <w:szCs w:val="28"/>
                <w:rtl/>
                <w:lang w:bidi="fa-IR"/>
              </w:rPr>
            </w:rPrChange>
          </w:rPr>
          <w:delText>ی‌</w:delText>
        </w:r>
        <w:r w:rsidR="00E532F6" w:rsidRPr="00321A71" w:rsidDel="00A606DA">
          <w:rPr>
            <w:rFonts w:hint="eastAsia"/>
            <w:sz w:val="28"/>
            <w:szCs w:val="28"/>
            <w:rtl/>
            <w:lang w:bidi="fa-IR"/>
            <w:rPrChange w:id="952" w:author="msi" w:date="2018-05-23T17:24:00Z">
              <w:rPr>
                <w:rFonts w:cs="B Lotus" w:hint="eastAsia"/>
                <w:sz w:val="28"/>
                <w:szCs w:val="28"/>
                <w:rtl/>
                <w:lang w:bidi="fa-IR"/>
              </w:rPr>
            </w:rPrChange>
          </w:rPr>
          <w:delText>رغم</w:delText>
        </w:r>
        <w:r w:rsidR="00517BF3" w:rsidRPr="00321A71" w:rsidDel="00A606DA">
          <w:rPr>
            <w:sz w:val="28"/>
            <w:szCs w:val="28"/>
            <w:rtl/>
            <w:lang w:bidi="fa-IR"/>
            <w:rPrChange w:id="953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delText xml:space="preserve"> </w:delText>
        </w:r>
      </w:del>
      <w:ins w:id="954" w:author="msi" w:date="2018-05-23T17:40:00Z">
        <w:r>
          <w:rPr>
            <w:rFonts w:hint="cs"/>
            <w:sz w:val="28"/>
            <w:szCs w:val="28"/>
            <w:rtl/>
            <w:lang w:bidi="fa-IR"/>
          </w:rPr>
          <w:t>به</w:t>
        </w:r>
        <w:r w:rsidRPr="00321A71">
          <w:rPr>
            <w:rFonts w:hint="eastAsia"/>
            <w:sz w:val="28"/>
            <w:szCs w:val="28"/>
            <w:lang w:bidi="fa-IR"/>
            <w:rPrChange w:id="955" w:author="msi" w:date="2018-05-23T17:24:00Z">
              <w:rPr>
                <w:rFonts w:cs="B Lotus" w:hint="eastAsia"/>
                <w:sz w:val="28"/>
                <w:szCs w:val="28"/>
                <w:lang w:bidi="fa-IR"/>
              </w:rPr>
            </w:rPrChange>
          </w:rPr>
          <w:t>‌</w:t>
        </w:r>
        <w:r w:rsidRPr="00321A71">
          <w:rPr>
            <w:rFonts w:hint="eastAsia"/>
            <w:sz w:val="28"/>
            <w:szCs w:val="28"/>
            <w:rtl/>
            <w:lang w:bidi="fa-IR"/>
            <w:rPrChange w:id="956" w:author="msi" w:date="2018-05-23T17:24:00Z">
              <w:rPr>
                <w:rFonts w:cs="B Lotus" w:hint="eastAsia"/>
                <w:sz w:val="28"/>
                <w:szCs w:val="28"/>
                <w:rtl/>
                <w:lang w:bidi="fa-IR"/>
              </w:rPr>
            </w:rPrChange>
          </w:rPr>
          <w:t>رغم</w:t>
        </w:r>
        <w:r w:rsidRPr="00321A71">
          <w:rPr>
            <w:sz w:val="28"/>
            <w:szCs w:val="28"/>
            <w:rtl/>
            <w:lang w:bidi="fa-IR"/>
            <w:rPrChange w:id="957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t xml:space="preserve"> </w:t>
        </w:r>
      </w:ins>
      <w:r w:rsidR="00517BF3" w:rsidRPr="00321A71">
        <w:rPr>
          <w:rFonts w:hint="eastAsia"/>
          <w:sz w:val="28"/>
          <w:szCs w:val="28"/>
          <w:rtl/>
          <w:lang w:bidi="fa-IR"/>
          <w:rPrChange w:id="958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جنجال</w:t>
      </w:r>
      <w:r w:rsidR="00517BF3" w:rsidRPr="00321A71">
        <w:rPr>
          <w:sz w:val="28"/>
          <w:szCs w:val="28"/>
          <w:rtl/>
          <w:lang w:bidi="fa-IR"/>
          <w:rPrChange w:id="95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E532F6" w:rsidRPr="00321A71">
        <w:rPr>
          <w:sz w:val="28"/>
          <w:szCs w:val="28"/>
          <w:rtl/>
          <w:lang w:bidi="fa-IR"/>
          <w:rPrChange w:id="96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رسانه‌ا</w:t>
      </w:r>
      <w:r w:rsidR="00E532F6" w:rsidRPr="00321A71">
        <w:rPr>
          <w:rFonts w:hint="cs"/>
          <w:sz w:val="28"/>
          <w:szCs w:val="28"/>
          <w:rtl/>
          <w:lang w:bidi="fa-IR"/>
          <w:rPrChange w:id="961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517BF3" w:rsidRPr="00321A71">
        <w:rPr>
          <w:rFonts w:hint="eastAsia"/>
          <w:sz w:val="28"/>
          <w:szCs w:val="28"/>
          <w:rtl/>
          <w:lang w:bidi="fa-IR"/>
          <w:rPrChange w:id="962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،</w:t>
      </w:r>
      <w:r w:rsidR="00517BF3" w:rsidRPr="00321A71">
        <w:rPr>
          <w:sz w:val="28"/>
          <w:szCs w:val="28"/>
          <w:rtl/>
          <w:lang w:bidi="fa-IR"/>
          <w:rPrChange w:id="96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517BF3" w:rsidRPr="00321A71">
        <w:rPr>
          <w:rFonts w:hint="eastAsia"/>
          <w:sz w:val="28"/>
          <w:szCs w:val="28"/>
          <w:rtl/>
          <w:lang w:bidi="fa-IR"/>
          <w:rPrChange w:id="964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معا</w:t>
      </w:r>
      <w:r w:rsidR="00B85938" w:rsidRPr="00321A71">
        <w:rPr>
          <w:rFonts w:hint="eastAsia"/>
          <w:sz w:val="28"/>
          <w:szCs w:val="28"/>
          <w:rtl/>
          <w:lang w:bidi="fa-IR"/>
          <w:rPrChange w:id="965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و</w:t>
      </w:r>
      <w:r w:rsidR="00517BF3" w:rsidRPr="00321A71">
        <w:rPr>
          <w:rFonts w:hint="eastAsia"/>
          <w:sz w:val="28"/>
          <w:szCs w:val="28"/>
          <w:rtl/>
          <w:lang w:bidi="fa-IR"/>
          <w:rPrChange w:id="966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ن</w:t>
      </w:r>
      <w:r w:rsidR="00517BF3" w:rsidRPr="00321A71">
        <w:rPr>
          <w:sz w:val="28"/>
          <w:szCs w:val="28"/>
          <w:rtl/>
          <w:lang w:bidi="fa-IR"/>
          <w:rPrChange w:id="96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517BF3" w:rsidRPr="00321A71">
        <w:rPr>
          <w:rFonts w:hint="eastAsia"/>
          <w:sz w:val="28"/>
          <w:szCs w:val="28"/>
          <w:rtl/>
          <w:lang w:bidi="fa-IR"/>
          <w:rPrChange w:id="968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حقوق</w:t>
      </w:r>
      <w:r w:rsidR="00517BF3" w:rsidRPr="00321A71">
        <w:rPr>
          <w:rFonts w:hint="cs"/>
          <w:sz w:val="28"/>
          <w:szCs w:val="28"/>
          <w:rtl/>
          <w:lang w:bidi="fa-IR"/>
          <w:rPrChange w:id="969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517BF3" w:rsidRPr="00321A71">
        <w:rPr>
          <w:sz w:val="28"/>
          <w:szCs w:val="28"/>
          <w:rtl/>
          <w:lang w:bidi="fa-IR"/>
          <w:rPrChange w:id="97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517BF3" w:rsidRPr="00321A71">
        <w:rPr>
          <w:rFonts w:hint="eastAsia"/>
          <w:sz w:val="28"/>
          <w:szCs w:val="28"/>
          <w:rtl/>
          <w:lang w:bidi="fa-IR"/>
          <w:rPrChange w:id="971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ر</w:t>
      </w:r>
      <w:r w:rsidR="00517BF3" w:rsidRPr="00321A71">
        <w:rPr>
          <w:rFonts w:hint="cs"/>
          <w:sz w:val="28"/>
          <w:szCs w:val="28"/>
          <w:rtl/>
          <w:lang w:bidi="fa-IR"/>
          <w:rPrChange w:id="972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517BF3" w:rsidRPr="00321A71">
        <w:rPr>
          <w:rFonts w:hint="eastAsia"/>
          <w:sz w:val="28"/>
          <w:szCs w:val="28"/>
          <w:rtl/>
          <w:lang w:bidi="fa-IR"/>
          <w:rPrChange w:id="973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است</w:t>
      </w:r>
      <w:r w:rsidR="00517BF3" w:rsidRPr="00321A71">
        <w:rPr>
          <w:sz w:val="28"/>
          <w:szCs w:val="28"/>
          <w:rtl/>
          <w:lang w:bidi="fa-IR"/>
          <w:rPrChange w:id="974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517BF3" w:rsidRPr="00321A71">
        <w:rPr>
          <w:rFonts w:hint="eastAsia"/>
          <w:sz w:val="28"/>
          <w:szCs w:val="28"/>
          <w:rtl/>
          <w:lang w:bidi="fa-IR"/>
          <w:rPrChange w:id="975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جمهور</w:t>
      </w:r>
      <w:r w:rsidR="00517BF3" w:rsidRPr="00321A71">
        <w:rPr>
          <w:rFonts w:hint="cs"/>
          <w:sz w:val="28"/>
          <w:szCs w:val="28"/>
          <w:rtl/>
          <w:lang w:bidi="fa-IR"/>
          <w:rPrChange w:id="976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517BF3" w:rsidRPr="00321A71">
        <w:rPr>
          <w:sz w:val="28"/>
          <w:szCs w:val="28"/>
          <w:rtl/>
          <w:lang w:bidi="fa-IR"/>
          <w:rPrChange w:id="97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517BF3" w:rsidRPr="00321A71">
        <w:rPr>
          <w:rFonts w:hint="eastAsia"/>
          <w:sz w:val="28"/>
          <w:szCs w:val="28"/>
          <w:rtl/>
          <w:lang w:bidi="fa-IR"/>
          <w:rPrChange w:id="978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آن</w:t>
      </w:r>
      <w:r w:rsidR="00517BF3" w:rsidRPr="00321A71">
        <w:rPr>
          <w:sz w:val="28"/>
          <w:szCs w:val="28"/>
          <w:rtl/>
          <w:lang w:bidi="fa-IR"/>
          <w:rPrChange w:id="97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517BF3" w:rsidRPr="00321A71">
        <w:rPr>
          <w:rFonts w:hint="eastAsia"/>
          <w:sz w:val="28"/>
          <w:szCs w:val="28"/>
          <w:rtl/>
          <w:lang w:bidi="fa-IR"/>
          <w:rPrChange w:id="980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را</w:t>
      </w:r>
      <w:r w:rsidR="00517BF3" w:rsidRPr="00321A71">
        <w:rPr>
          <w:sz w:val="28"/>
          <w:szCs w:val="28"/>
          <w:rtl/>
          <w:lang w:bidi="fa-IR"/>
          <w:rPrChange w:id="98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517BF3" w:rsidRPr="00321A71">
        <w:rPr>
          <w:rFonts w:hint="eastAsia"/>
          <w:sz w:val="28"/>
          <w:szCs w:val="28"/>
          <w:rtl/>
          <w:lang w:bidi="fa-IR"/>
          <w:rPrChange w:id="982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اشتباه</w:t>
      </w:r>
      <w:r w:rsidR="00517BF3" w:rsidRPr="00321A71">
        <w:rPr>
          <w:sz w:val="28"/>
          <w:szCs w:val="28"/>
          <w:rtl/>
          <w:lang w:bidi="fa-IR"/>
          <w:rPrChange w:id="98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517BF3" w:rsidRPr="00321A71">
        <w:rPr>
          <w:rFonts w:hint="eastAsia"/>
          <w:sz w:val="28"/>
          <w:szCs w:val="28"/>
          <w:rtl/>
          <w:lang w:bidi="fa-IR"/>
          <w:rPrChange w:id="984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تا</w:t>
      </w:r>
      <w:r w:rsidR="00517BF3" w:rsidRPr="00321A71">
        <w:rPr>
          <w:rFonts w:hint="cs"/>
          <w:sz w:val="28"/>
          <w:szCs w:val="28"/>
          <w:rtl/>
          <w:lang w:bidi="fa-IR"/>
          <w:rPrChange w:id="985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517BF3" w:rsidRPr="00321A71">
        <w:rPr>
          <w:rFonts w:hint="eastAsia"/>
          <w:sz w:val="28"/>
          <w:szCs w:val="28"/>
          <w:rtl/>
          <w:lang w:bidi="fa-IR"/>
          <w:rPrChange w:id="986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پ</w:t>
      </w:r>
      <w:r w:rsidR="00517BF3" w:rsidRPr="00321A71">
        <w:rPr>
          <w:rFonts w:hint="cs"/>
          <w:sz w:val="28"/>
          <w:szCs w:val="28"/>
          <w:rtl/>
          <w:lang w:bidi="fa-IR"/>
          <w:rPrChange w:id="987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517BF3" w:rsidRPr="00321A71">
        <w:rPr>
          <w:sz w:val="28"/>
          <w:szCs w:val="28"/>
          <w:rtl/>
          <w:lang w:bidi="fa-IR"/>
          <w:rPrChange w:id="98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517BF3" w:rsidRPr="00321A71">
        <w:rPr>
          <w:rFonts w:hint="eastAsia"/>
          <w:sz w:val="28"/>
          <w:szCs w:val="28"/>
          <w:rtl/>
          <w:lang w:bidi="fa-IR"/>
          <w:rPrChange w:id="989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عنوان</w:t>
      </w:r>
      <w:r w:rsidR="00517BF3" w:rsidRPr="00321A71">
        <w:rPr>
          <w:sz w:val="28"/>
          <w:szCs w:val="28"/>
          <w:rtl/>
          <w:lang w:bidi="fa-IR"/>
          <w:rPrChange w:id="99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517BF3" w:rsidRPr="00321A71">
        <w:rPr>
          <w:rFonts w:hint="eastAsia"/>
          <w:sz w:val="28"/>
          <w:szCs w:val="28"/>
          <w:rtl/>
          <w:lang w:bidi="fa-IR"/>
          <w:rPrChange w:id="991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کرد</w:t>
      </w:r>
      <w:r w:rsidR="00517BF3" w:rsidRPr="00321A71">
        <w:rPr>
          <w:sz w:val="28"/>
          <w:szCs w:val="28"/>
          <w:rtl/>
          <w:lang w:bidi="fa-IR"/>
          <w:rPrChange w:id="992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.</w:t>
      </w:r>
    </w:p>
    <w:p w14:paraId="09B8F342" w14:textId="358DA2BE" w:rsidR="00B9387A" w:rsidRPr="00321A71" w:rsidRDefault="00B9387A" w:rsidP="001C2F20">
      <w:pPr>
        <w:ind w:right="0" w:hanging="46"/>
        <w:rPr>
          <w:sz w:val="28"/>
          <w:szCs w:val="28"/>
          <w:rtl/>
          <w:lang w:bidi="fa-IR"/>
          <w:rPrChange w:id="99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</w:pPr>
      <w:r w:rsidRPr="00321A71">
        <w:rPr>
          <w:rFonts w:hint="cs"/>
          <w:sz w:val="28"/>
          <w:szCs w:val="28"/>
          <w:rtl/>
          <w:lang w:bidi="fa-IR"/>
          <w:rPrChange w:id="994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995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ک</w:t>
      </w:r>
      <w:r w:rsidRPr="00321A71">
        <w:rPr>
          <w:rFonts w:hint="cs"/>
          <w:sz w:val="28"/>
          <w:szCs w:val="28"/>
          <w:rtl/>
          <w:lang w:bidi="fa-IR"/>
          <w:rPrChange w:id="996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99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از </w:t>
      </w:r>
      <w:r w:rsidR="00E532F6" w:rsidRPr="00321A71">
        <w:rPr>
          <w:sz w:val="28"/>
          <w:szCs w:val="28"/>
          <w:rtl/>
          <w:lang w:bidi="fa-IR"/>
          <w:rPrChange w:id="99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بحث‌برانگ</w:t>
      </w:r>
      <w:r w:rsidR="00E532F6" w:rsidRPr="00321A71">
        <w:rPr>
          <w:rFonts w:hint="cs"/>
          <w:sz w:val="28"/>
          <w:szCs w:val="28"/>
          <w:rtl/>
          <w:lang w:bidi="fa-IR"/>
          <w:rPrChange w:id="999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E532F6" w:rsidRPr="00321A71">
        <w:rPr>
          <w:rFonts w:hint="eastAsia"/>
          <w:sz w:val="28"/>
          <w:szCs w:val="28"/>
          <w:rtl/>
          <w:lang w:bidi="fa-IR"/>
          <w:rPrChange w:id="1000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زتر</w:t>
      </w:r>
      <w:r w:rsidR="00E532F6" w:rsidRPr="00321A71">
        <w:rPr>
          <w:rFonts w:hint="cs"/>
          <w:sz w:val="28"/>
          <w:szCs w:val="28"/>
          <w:rtl/>
          <w:lang w:bidi="fa-IR"/>
          <w:rPrChange w:id="1001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E532F6" w:rsidRPr="00321A71">
        <w:rPr>
          <w:rFonts w:hint="eastAsia"/>
          <w:sz w:val="28"/>
          <w:szCs w:val="28"/>
          <w:rtl/>
          <w:lang w:bidi="fa-IR"/>
          <w:rPrChange w:id="1002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ن</w:t>
      </w:r>
      <w:r w:rsidRPr="00321A71">
        <w:rPr>
          <w:sz w:val="28"/>
          <w:szCs w:val="28"/>
          <w:rtl/>
          <w:lang w:bidi="fa-IR"/>
          <w:rPrChange w:id="100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مباحث پ</w:t>
      </w:r>
      <w:r w:rsidRPr="00321A71">
        <w:rPr>
          <w:rFonts w:hint="cs"/>
          <w:sz w:val="28"/>
          <w:szCs w:val="28"/>
          <w:rtl/>
          <w:lang w:bidi="fa-IR"/>
          <w:rPrChange w:id="1004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005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رامون</w:t>
      </w:r>
      <w:r w:rsidRPr="00321A71">
        <w:rPr>
          <w:sz w:val="28"/>
          <w:szCs w:val="28"/>
          <w:rtl/>
          <w:lang w:bidi="fa-IR"/>
          <w:rPrChange w:id="1006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</w:t>
      </w:r>
      <w:r w:rsidRPr="00321A71">
        <w:rPr>
          <w:rFonts w:hint="cs"/>
          <w:sz w:val="28"/>
          <w:szCs w:val="28"/>
          <w:rtl/>
          <w:lang w:bidi="fa-IR"/>
          <w:rPrChange w:id="1007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008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ن</w:t>
      </w:r>
      <w:r w:rsidRPr="00321A71">
        <w:rPr>
          <w:sz w:val="28"/>
          <w:szCs w:val="28"/>
          <w:rtl/>
          <w:lang w:bidi="fa-IR"/>
          <w:rPrChange w:id="100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لوا</w:t>
      </w:r>
      <w:r w:rsidRPr="00321A71">
        <w:rPr>
          <w:rFonts w:hint="cs"/>
          <w:sz w:val="28"/>
          <w:szCs w:val="28"/>
          <w:rtl/>
          <w:lang w:bidi="fa-IR"/>
          <w:rPrChange w:id="1010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011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ح</w:t>
      </w:r>
      <w:r w:rsidRPr="00321A71">
        <w:rPr>
          <w:sz w:val="28"/>
          <w:szCs w:val="28"/>
          <w:rtl/>
          <w:lang w:bidi="fa-IR"/>
          <w:rPrChange w:id="1012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عدم شفاف</w:t>
      </w:r>
      <w:r w:rsidRPr="00321A71">
        <w:rPr>
          <w:rFonts w:hint="cs"/>
          <w:sz w:val="28"/>
          <w:szCs w:val="28"/>
          <w:rtl/>
          <w:lang w:bidi="fa-IR"/>
          <w:rPrChange w:id="1013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014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ت</w:t>
      </w:r>
      <w:r w:rsidRPr="00321A71">
        <w:rPr>
          <w:sz w:val="28"/>
          <w:szCs w:val="28"/>
          <w:rtl/>
          <w:lang w:bidi="fa-IR"/>
          <w:rPrChange w:id="101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E532F6" w:rsidRPr="00321A71">
        <w:rPr>
          <w:sz w:val="28"/>
          <w:szCs w:val="28"/>
          <w:rtl/>
          <w:lang w:bidi="fa-IR"/>
          <w:rPrChange w:id="1016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دولت</w:t>
      </w:r>
      <w:r w:rsidR="00E532F6" w:rsidRPr="00321A71">
        <w:rPr>
          <w:rFonts w:hint="cs"/>
          <w:sz w:val="28"/>
          <w:szCs w:val="28"/>
          <w:rtl/>
          <w:lang w:bidi="fa-IR"/>
          <w:rPrChange w:id="1017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ی‌</w:t>
      </w:r>
      <w:r w:rsidR="00E532F6" w:rsidRPr="00321A71">
        <w:rPr>
          <w:rFonts w:hint="eastAsia"/>
          <w:sz w:val="28"/>
          <w:szCs w:val="28"/>
          <w:rtl/>
          <w:lang w:bidi="fa-IR"/>
          <w:rPrChange w:id="1018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ها</w:t>
      </w:r>
      <w:r w:rsidRPr="00321A71">
        <w:rPr>
          <w:sz w:val="28"/>
          <w:szCs w:val="28"/>
          <w:rtl/>
          <w:lang w:bidi="fa-IR"/>
          <w:rPrChange w:id="101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E532F6" w:rsidRPr="00321A71">
        <w:rPr>
          <w:sz w:val="28"/>
          <w:szCs w:val="28"/>
          <w:rtl/>
          <w:lang w:bidi="fa-IR"/>
          <w:rPrChange w:id="102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در</w:t>
      </w:r>
      <w:ins w:id="1021" w:author="msi" w:date="2018-05-23T17:40:00Z">
        <w:r w:rsidR="00A606DA">
          <w:rPr>
            <w:rFonts w:hint="cs"/>
            <w:sz w:val="28"/>
            <w:szCs w:val="28"/>
            <w:rtl/>
            <w:lang w:bidi="fa-IR"/>
          </w:rPr>
          <w:t xml:space="preserve"> </w:t>
        </w:r>
      </w:ins>
      <w:r w:rsidR="00E532F6" w:rsidRPr="00321A71">
        <w:rPr>
          <w:sz w:val="28"/>
          <w:szCs w:val="28"/>
          <w:rtl/>
          <w:lang w:bidi="fa-IR"/>
          <w:rPrChange w:id="1022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روند</w:t>
      </w:r>
      <w:r w:rsidRPr="00321A71">
        <w:rPr>
          <w:sz w:val="28"/>
          <w:szCs w:val="28"/>
          <w:rtl/>
          <w:lang w:bidi="fa-IR"/>
          <w:rPrChange w:id="102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امضا و پ</w:t>
      </w:r>
      <w:r w:rsidRPr="00321A71">
        <w:rPr>
          <w:rFonts w:hint="cs"/>
          <w:sz w:val="28"/>
          <w:szCs w:val="28"/>
          <w:rtl/>
          <w:lang w:bidi="fa-IR"/>
          <w:rPrChange w:id="1024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025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گ</w:t>
      </w:r>
      <w:r w:rsidRPr="00321A71">
        <w:rPr>
          <w:rFonts w:hint="cs"/>
          <w:sz w:val="28"/>
          <w:szCs w:val="28"/>
          <w:rtl/>
          <w:lang w:bidi="fa-IR"/>
          <w:rPrChange w:id="1026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027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ر</w:t>
      </w:r>
      <w:r w:rsidRPr="00321A71">
        <w:rPr>
          <w:rFonts w:hint="cs"/>
          <w:sz w:val="28"/>
          <w:szCs w:val="28"/>
          <w:rtl/>
          <w:lang w:bidi="fa-IR"/>
          <w:rPrChange w:id="1028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102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و تعج</w:t>
      </w:r>
      <w:r w:rsidRPr="00321A71">
        <w:rPr>
          <w:rFonts w:hint="cs"/>
          <w:sz w:val="28"/>
          <w:szCs w:val="28"/>
          <w:rtl/>
          <w:lang w:bidi="fa-IR"/>
          <w:rPrChange w:id="1030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031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ل</w:t>
      </w:r>
      <w:r w:rsidRPr="00321A71">
        <w:rPr>
          <w:sz w:val="28"/>
          <w:szCs w:val="28"/>
          <w:rtl/>
          <w:lang w:bidi="fa-IR"/>
          <w:rPrChange w:id="1032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در ا</w:t>
      </w:r>
      <w:r w:rsidRPr="00321A71">
        <w:rPr>
          <w:rFonts w:hint="cs"/>
          <w:sz w:val="28"/>
          <w:szCs w:val="28"/>
          <w:rtl/>
          <w:lang w:bidi="fa-IR"/>
          <w:rPrChange w:id="1033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034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ن</w:t>
      </w:r>
      <w:r w:rsidRPr="00321A71">
        <w:rPr>
          <w:sz w:val="28"/>
          <w:szCs w:val="28"/>
          <w:rtl/>
          <w:lang w:bidi="fa-IR"/>
          <w:rPrChange w:id="103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لوا</w:t>
      </w:r>
      <w:r w:rsidRPr="00321A71">
        <w:rPr>
          <w:rFonts w:hint="cs"/>
          <w:sz w:val="28"/>
          <w:szCs w:val="28"/>
          <w:rtl/>
          <w:lang w:bidi="fa-IR"/>
          <w:rPrChange w:id="1036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037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ح</w:t>
      </w:r>
      <w:r w:rsidRPr="00321A71">
        <w:rPr>
          <w:sz w:val="28"/>
          <w:szCs w:val="28"/>
          <w:rtl/>
          <w:lang w:bidi="fa-IR"/>
          <w:rPrChange w:id="103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است.</w:t>
      </w:r>
      <w:ins w:id="1039" w:author="Novin Pendar" w:date="2018-05-15T15:51:00Z">
        <w:r w:rsidR="00E532F6" w:rsidRPr="00321A71">
          <w:rPr>
            <w:sz w:val="28"/>
            <w:szCs w:val="28"/>
            <w:rtl/>
            <w:lang w:bidi="fa-IR"/>
            <w:rPrChange w:id="1040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t xml:space="preserve"> </w:t>
        </w:r>
      </w:ins>
      <w:del w:id="1041" w:author="Novin Pendar" w:date="2018-05-15T15:51:00Z">
        <w:r w:rsidRPr="00321A71" w:rsidDel="00E532F6">
          <w:rPr>
            <w:sz w:val="28"/>
            <w:szCs w:val="28"/>
            <w:rtl/>
            <w:lang w:bidi="fa-IR"/>
            <w:rPrChange w:id="1042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delText xml:space="preserve">  </w:delText>
        </w:r>
      </w:del>
      <w:r w:rsidRPr="00321A71">
        <w:rPr>
          <w:rFonts w:hint="eastAsia"/>
          <w:sz w:val="28"/>
          <w:szCs w:val="28"/>
          <w:rtl/>
          <w:lang w:bidi="fa-IR"/>
          <w:rPrChange w:id="1043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در</w:t>
      </w:r>
      <w:r w:rsidRPr="00321A71">
        <w:rPr>
          <w:sz w:val="28"/>
          <w:szCs w:val="28"/>
          <w:rtl/>
          <w:lang w:bidi="fa-IR"/>
          <w:rPrChange w:id="1044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1045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ابتدا</w:t>
      </w:r>
      <w:r w:rsidR="00913A5F" w:rsidRPr="00321A71">
        <w:rPr>
          <w:sz w:val="28"/>
          <w:szCs w:val="28"/>
          <w:rtl/>
          <w:lang w:bidi="fa-IR"/>
          <w:rPrChange w:id="1046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برنامه اقدام </w:t>
      </w:r>
      <w:r w:rsidR="00913A5F" w:rsidRPr="00321A71">
        <w:rPr>
          <w:sz w:val="28"/>
          <w:szCs w:val="28"/>
          <w:lang w:bidi="fa-IR"/>
          <w:rPrChange w:id="1047" w:author="msi" w:date="2018-05-23T17:24:00Z">
            <w:rPr>
              <w:rFonts w:cs="B Lotus"/>
              <w:sz w:val="28"/>
              <w:szCs w:val="28"/>
              <w:lang w:bidi="fa-IR"/>
            </w:rPr>
          </w:rPrChange>
        </w:rPr>
        <w:t>FATF</w:t>
      </w:r>
      <w:r w:rsidRPr="00321A71">
        <w:rPr>
          <w:sz w:val="28"/>
          <w:szCs w:val="28"/>
          <w:rtl/>
          <w:lang w:bidi="fa-IR"/>
          <w:rPrChange w:id="104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del w:id="1049" w:author="Novin Pendar" w:date="2018-05-15T15:47:00Z">
        <w:r w:rsidRPr="00321A71" w:rsidDel="001C2F20">
          <w:rPr>
            <w:sz w:val="28"/>
            <w:szCs w:val="28"/>
            <w:lang w:bidi="fa-IR"/>
            <w:rPrChange w:id="1050" w:author="msi" w:date="2018-05-23T17:24:00Z">
              <w:rPr>
                <w:rFonts w:cs="B Lotus"/>
                <w:sz w:val="28"/>
                <w:szCs w:val="28"/>
                <w:lang w:bidi="fa-IR"/>
              </w:rPr>
            </w:rPrChange>
          </w:rPr>
          <w:delText xml:space="preserve"> </w:delText>
        </w:r>
        <w:commentRangeStart w:id="1051"/>
        <w:r w:rsidRPr="00321A71" w:rsidDel="001C2F20">
          <w:rPr>
            <w:sz w:val="28"/>
            <w:szCs w:val="28"/>
            <w:lang w:bidi="fa-IR"/>
            <w:rPrChange w:id="1052" w:author="msi" w:date="2018-05-23T17:24:00Z">
              <w:rPr>
                <w:rFonts w:cs="B Lotus"/>
                <w:sz w:val="28"/>
                <w:szCs w:val="28"/>
                <w:lang w:bidi="fa-IR"/>
              </w:rPr>
            </w:rPrChange>
          </w:rPr>
          <w:delText xml:space="preserve">fatf </w:delText>
        </w:r>
        <w:r w:rsidRPr="00321A71" w:rsidDel="001C2F20">
          <w:rPr>
            <w:sz w:val="28"/>
            <w:szCs w:val="28"/>
            <w:rtl/>
            <w:lang w:bidi="fa-IR"/>
            <w:rPrChange w:id="1053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delText xml:space="preserve"> </w:delText>
        </w:r>
        <w:commentRangeEnd w:id="1051"/>
        <w:r w:rsidR="002638D1" w:rsidRPr="00321A71" w:rsidDel="001C2F20">
          <w:rPr>
            <w:rStyle w:val="CommentReference"/>
            <w:sz w:val="28"/>
            <w:szCs w:val="28"/>
            <w:rtl/>
            <w:rPrChange w:id="1054" w:author="msi" w:date="2018-05-23T17:24:00Z">
              <w:rPr>
                <w:rStyle w:val="CommentReference"/>
                <w:rtl/>
              </w:rPr>
            </w:rPrChange>
          </w:rPr>
          <w:commentReference w:id="1051"/>
        </w:r>
      </w:del>
      <w:r w:rsidRPr="00321A71">
        <w:rPr>
          <w:rFonts w:hint="eastAsia"/>
          <w:sz w:val="28"/>
          <w:szCs w:val="28"/>
          <w:rtl/>
          <w:lang w:bidi="fa-IR"/>
          <w:rPrChange w:id="1055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در</w:t>
      </w:r>
      <w:r w:rsidRPr="00321A71">
        <w:rPr>
          <w:sz w:val="28"/>
          <w:szCs w:val="28"/>
          <w:rtl/>
          <w:lang w:bidi="fa-IR"/>
          <w:rPrChange w:id="1056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cs"/>
          <w:sz w:val="28"/>
          <w:szCs w:val="28"/>
          <w:rtl/>
          <w:lang w:bidi="fa-IR"/>
          <w:rPrChange w:id="1057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058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ک</w:t>
      </w:r>
      <w:r w:rsidRPr="00321A71">
        <w:rPr>
          <w:sz w:val="28"/>
          <w:szCs w:val="28"/>
          <w:rtl/>
          <w:lang w:bidi="fa-IR"/>
          <w:rPrChange w:id="105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سکوت کامل </w:t>
      </w:r>
      <w:r w:rsidR="00E532F6" w:rsidRPr="00321A71">
        <w:rPr>
          <w:sz w:val="28"/>
          <w:szCs w:val="28"/>
          <w:rtl/>
          <w:lang w:bidi="fa-IR"/>
          <w:rPrChange w:id="106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رسانه‌ا</w:t>
      </w:r>
      <w:r w:rsidR="00E532F6" w:rsidRPr="00321A71">
        <w:rPr>
          <w:rFonts w:hint="cs"/>
          <w:sz w:val="28"/>
          <w:szCs w:val="28"/>
          <w:rtl/>
          <w:lang w:bidi="fa-IR"/>
          <w:rPrChange w:id="1061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913A5F" w:rsidRPr="00321A71">
        <w:rPr>
          <w:sz w:val="28"/>
          <w:szCs w:val="28"/>
          <w:rtl/>
          <w:lang w:bidi="fa-IR"/>
          <w:rPrChange w:id="1062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توسط ط</w:t>
      </w:r>
      <w:r w:rsidR="00913A5F" w:rsidRPr="00321A71">
        <w:rPr>
          <w:rFonts w:hint="cs"/>
          <w:sz w:val="28"/>
          <w:szCs w:val="28"/>
          <w:rtl/>
          <w:lang w:bidi="fa-IR"/>
          <w:rPrChange w:id="1063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913A5F" w:rsidRPr="00321A71">
        <w:rPr>
          <w:rFonts w:hint="eastAsia"/>
          <w:sz w:val="28"/>
          <w:szCs w:val="28"/>
          <w:rtl/>
          <w:lang w:bidi="fa-IR"/>
          <w:rPrChange w:id="1064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ب</w:t>
      </w:r>
      <w:r w:rsidR="00913A5F" w:rsidRPr="00321A71">
        <w:rPr>
          <w:sz w:val="28"/>
          <w:szCs w:val="28"/>
          <w:rtl/>
          <w:lang w:bidi="fa-IR"/>
          <w:rPrChange w:id="106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ن</w:t>
      </w:r>
      <w:r w:rsidR="00913A5F" w:rsidRPr="00321A71">
        <w:rPr>
          <w:rFonts w:hint="cs"/>
          <w:sz w:val="28"/>
          <w:szCs w:val="28"/>
          <w:rtl/>
          <w:lang w:bidi="fa-IR"/>
          <w:rPrChange w:id="1066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913A5F" w:rsidRPr="00321A71">
        <w:rPr>
          <w:rFonts w:hint="eastAsia"/>
          <w:sz w:val="28"/>
          <w:szCs w:val="28"/>
          <w:rtl/>
          <w:lang w:bidi="fa-IR"/>
          <w:rPrChange w:id="1067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ا</w:t>
      </w:r>
      <w:r w:rsidRPr="00321A71">
        <w:rPr>
          <w:sz w:val="28"/>
          <w:szCs w:val="28"/>
          <w:rtl/>
          <w:lang w:bidi="fa-IR"/>
          <w:rPrChange w:id="106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commentRangeStart w:id="1069"/>
      <w:del w:id="1070" w:author="Novin Pendar" w:date="2018-05-15T15:47:00Z">
        <w:r w:rsidRPr="00321A71" w:rsidDel="001C2F20">
          <w:rPr>
            <w:rFonts w:hint="eastAsia"/>
            <w:sz w:val="28"/>
            <w:szCs w:val="28"/>
            <w:rtl/>
            <w:lang w:bidi="fa-IR"/>
            <w:rPrChange w:id="1071" w:author="msi" w:date="2018-05-23T17:24:00Z">
              <w:rPr>
                <w:rFonts w:cs="B Lotus" w:hint="eastAsia"/>
                <w:sz w:val="28"/>
                <w:szCs w:val="28"/>
                <w:rtl/>
                <w:lang w:bidi="fa-IR"/>
              </w:rPr>
            </w:rPrChange>
          </w:rPr>
          <w:delText>توسط</w:delText>
        </w:r>
        <w:r w:rsidRPr="00321A71" w:rsidDel="001C2F20">
          <w:rPr>
            <w:sz w:val="28"/>
            <w:szCs w:val="28"/>
            <w:rtl/>
            <w:lang w:bidi="fa-IR"/>
            <w:rPrChange w:id="1072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delText xml:space="preserve"> </w:delText>
        </w:r>
        <w:r w:rsidRPr="00321A71" w:rsidDel="001C2F20">
          <w:rPr>
            <w:rFonts w:hint="eastAsia"/>
            <w:sz w:val="28"/>
            <w:szCs w:val="28"/>
            <w:rtl/>
            <w:lang w:bidi="fa-IR"/>
            <w:rPrChange w:id="1073" w:author="msi" w:date="2018-05-23T17:24:00Z">
              <w:rPr>
                <w:rFonts w:cs="B Lotus" w:hint="eastAsia"/>
                <w:sz w:val="28"/>
                <w:szCs w:val="28"/>
                <w:rtl/>
                <w:lang w:bidi="fa-IR"/>
              </w:rPr>
            </w:rPrChange>
          </w:rPr>
          <w:delText>ول</w:delText>
        </w:r>
        <w:r w:rsidRPr="00321A71" w:rsidDel="001C2F20">
          <w:rPr>
            <w:rFonts w:hint="cs"/>
            <w:sz w:val="28"/>
            <w:szCs w:val="28"/>
            <w:rtl/>
            <w:lang w:bidi="fa-IR"/>
            <w:rPrChange w:id="1074" w:author="msi" w:date="2018-05-23T17:24:00Z">
              <w:rPr>
                <w:rFonts w:cs="B Lotus" w:hint="cs"/>
                <w:sz w:val="28"/>
                <w:szCs w:val="28"/>
                <w:rtl/>
                <w:lang w:bidi="fa-IR"/>
              </w:rPr>
            </w:rPrChange>
          </w:rPr>
          <w:delText>ی</w:delText>
        </w:r>
        <w:r w:rsidRPr="00321A71" w:rsidDel="001C2F20">
          <w:rPr>
            <w:sz w:val="28"/>
            <w:szCs w:val="28"/>
            <w:rtl/>
            <w:lang w:bidi="fa-IR"/>
            <w:rPrChange w:id="1075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delText xml:space="preserve"> </w:delText>
        </w:r>
        <w:r w:rsidRPr="00321A71" w:rsidDel="001C2F20">
          <w:rPr>
            <w:rFonts w:hint="eastAsia"/>
            <w:sz w:val="28"/>
            <w:szCs w:val="28"/>
            <w:rtl/>
            <w:lang w:bidi="fa-IR"/>
            <w:rPrChange w:id="1076" w:author="msi" w:date="2018-05-23T17:24:00Z">
              <w:rPr>
                <w:rFonts w:cs="B Lotus" w:hint="eastAsia"/>
                <w:sz w:val="28"/>
                <w:szCs w:val="28"/>
                <w:rtl/>
                <w:lang w:bidi="fa-IR"/>
              </w:rPr>
            </w:rPrChange>
          </w:rPr>
          <w:delText>الله</w:delText>
        </w:r>
        <w:r w:rsidRPr="00321A71" w:rsidDel="001C2F20">
          <w:rPr>
            <w:sz w:val="28"/>
            <w:szCs w:val="28"/>
            <w:rtl/>
            <w:lang w:bidi="fa-IR"/>
            <w:rPrChange w:id="1077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delText xml:space="preserve"> </w:delText>
        </w:r>
        <w:r w:rsidRPr="00321A71" w:rsidDel="001C2F20">
          <w:rPr>
            <w:rFonts w:hint="eastAsia"/>
            <w:sz w:val="28"/>
            <w:szCs w:val="28"/>
            <w:rtl/>
            <w:lang w:bidi="fa-IR"/>
            <w:rPrChange w:id="1078" w:author="msi" w:date="2018-05-23T17:24:00Z">
              <w:rPr>
                <w:rFonts w:cs="B Lotus" w:hint="eastAsia"/>
                <w:sz w:val="28"/>
                <w:szCs w:val="28"/>
                <w:rtl/>
                <w:lang w:bidi="fa-IR"/>
              </w:rPr>
            </w:rPrChange>
          </w:rPr>
          <w:delText>س</w:delText>
        </w:r>
        <w:r w:rsidRPr="00321A71" w:rsidDel="001C2F20">
          <w:rPr>
            <w:rFonts w:hint="cs"/>
            <w:sz w:val="28"/>
            <w:szCs w:val="28"/>
            <w:rtl/>
            <w:lang w:bidi="fa-IR"/>
            <w:rPrChange w:id="1079" w:author="msi" w:date="2018-05-23T17:24:00Z">
              <w:rPr>
                <w:rFonts w:cs="B Lotus" w:hint="cs"/>
                <w:sz w:val="28"/>
                <w:szCs w:val="28"/>
                <w:rtl/>
                <w:lang w:bidi="fa-IR"/>
              </w:rPr>
            </w:rPrChange>
          </w:rPr>
          <w:delText>ی</w:delText>
        </w:r>
        <w:r w:rsidRPr="00321A71" w:rsidDel="001C2F20">
          <w:rPr>
            <w:rFonts w:hint="eastAsia"/>
            <w:sz w:val="28"/>
            <w:szCs w:val="28"/>
            <w:rtl/>
            <w:lang w:bidi="fa-IR"/>
            <w:rPrChange w:id="1080" w:author="msi" w:date="2018-05-23T17:24:00Z">
              <w:rPr>
                <w:rFonts w:cs="B Lotus" w:hint="eastAsia"/>
                <w:sz w:val="28"/>
                <w:szCs w:val="28"/>
                <w:rtl/>
                <w:lang w:bidi="fa-IR"/>
              </w:rPr>
            </w:rPrChange>
          </w:rPr>
          <w:delText>ف</w:delText>
        </w:r>
        <w:commentRangeEnd w:id="1069"/>
        <w:r w:rsidR="00EC7E36" w:rsidRPr="00321A71" w:rsidDel="001C2F20">
          <w:rPr>
            <w:rStyle w:val="CommentReference"/>
            <w:sz w:val="28"/>
            <w:szCs w:val="28"/>
            <w:rtl/>
            <w:rPrChange w:id="1081" w:author="msi" w:date="2018-05-23T17:24:00Z">
              <w:rPr>
                <w:rStyle w:val="CommentReference"/>
                <w:rtl/>
              </w:rPr>
            </w:rPrChange>
          </w:rPr>
          <w:commentReference w:id="1069"/>
        </w:r>
        <w:r w:rsidRPr="00321A71" w:rsidDel="001C2F20">
          <w:rPr>
            <w:sz w:val="28"/>
            <w:szCs w:val="28"/>
            <w:rtl/>
            <w:lang w:bidi="fa-IR"/>
            <w:rPrChange w:id="1082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delText xml:space="preserve"> </w:delText>
        </w:r>
      </w:del>
      <w:r w:rsidRPr="00321A71">
        <w:rPr>
          <w:rFonts w:hint="eastAsia"/>
          <w:sz w:val="28"/>
          <w:szCs w:val="28"/>
          <w:rtl/>
          <w:lang w:bidi="fa-IR"/>
          <w:rPrChange w:id="1083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با</w:t>
      </w:r>
      <w:r w:rsidRPr="00321A71">
        <w:rPr>
          <w:sz w:val="28"/>
          <w:szCs w:val="28"/>
          <w:rtl/>
          <w:lang w:bidi="fa-IR"/>
          <w:rPrChange w:id="1084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جزئ</w:t>
      </w:r>
      <w:r w:rsidRPr="00321A71">
        <w:rPr>
          <w:rFonts w:hint="cs"/>
          <w:sz w:val="28"/>
          <w:szCs w:val="28"/>
          <w:rtl/>
          <w:lang w:bidi="fa-IR"/>
          <w:rPrChange w:id="1085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086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ات</w:t>
      </w:r>
      <w:r w:rsidRPr="00321A71">
        <w:rPr>
          <w:sz w:val="28"/>
          <w:szCs w:val="28"/>
          <w:rtl/>
          <w:lang w:bidi="fa-IR"/>
          <w:rPrChange w:id="108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تمام به امضا رس</w:t>
      </w:r>
      <w:r w:rsidRPr="00321A71">
        <w:rPr>
          <w:rFonts w:hint="cs"/>
          <w:sz w:val="28"/>
          <w:szCs w:val="28"/>
          <w:rtl/>
          <w:lang w:bidi="fa-IR"/>
          <w:rPrChange w:id="1088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089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د</w:t>
      </w:r>
      <w:r w:rsidRPr="00321A71">
        <w:rPr>
          <w:sz w:val="28"/>
          <w:szCs w:val="28"/>
          <w:rtl/>
          <w:lang w:bidi="fa-IR"/>
          <w:rPrChange w:id="109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و تنها </w:t>
      </w:r>
      <w:r w:rsidRPr="00321A71">
        <w:rPr>
          <w:rFonts w:hint="cs"/>
          <w:sz w:val="28"/>
          <w:szCs w:val="28"/>
          <w:rtl/>
          <w:lang w:bidi="fa-IR"/>
          <w:rPrChange w:id="1091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092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ک</w:t>
      </w:r>
      <w:r w:rsidRPr="00321A71">
        <w:rPr>
          <w:rFonts w:hint="cs"/>
          <w:sz w:val="28"/>
          <w:szCs w:val="28"/>
          <w:rtl/>
          <w:lang w:bidi="fa-IR"/>
          <w:rPrChange w:id="1093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1094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از </w:t>
      </w:r>
      <w:r w:rsidR="00E532F6" w:rsidRPr="00321A71">
        <w:rPr>
          <w:sz w:val="28"/>
          <w:szCs w:val="28"/>
          <w:rtl/>
          <w:lang w:bidi="fa-IR"/>
          <w:rPrChange w:id="109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روزنامه‌ها</w:t>
      </w:r>
      <w:r w:rsidR="00E532F6" w:rsidRPr="00321A71">
        <w:rPr>
          <w:rFonts w:hint="cs"/>
          <w:sz w:val="28"/>
          <w:szCs w:val="28"/>
          <w:rtl/>
          <w:lang w:bidi="fa-IR"/>
          <w:rPrChange w:id="1096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109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منتقد دولت به آن پرداخت که </w:t>
      </w:r>
      <w:commentRangeStart w:id="1098"/>
      <w:r w:rsidRPr="00321A71">
        <w:rPr>
          <w:rFonts w:hint="eastAsia"/>
          <w:sz w:val="28"/>
          <w:szCs w:val="28"/>
          <w:rtl/>
          <w:lang w:bidi="fa-IR"/>
          <w:rPrChange w:id="1099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در</w:t>
      </w:r>
      <w:r w:rsidRPr="00321A71">
        <w:rPr>
          <w:sz w:val="28"/>
          <w:szCs w:val="28"/>
          <w:rtl/>
          <w:lang w:bidi="fa-IR"/>
          <w:rPrChange w:id="110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1101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آن</w:t>
      </w:r>
      <w:r w:rsidRPr="00321A71">
        <w:rPr>
          <w:sz w:val="28"/>
          <w:szCs w:val="28"/>
          <w:rtl/>
          <w:lang w:bidi="fa-IR"/>
          <w:rPrChange w:id="1102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1103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زمان</w:t>
      </w:r>
      <w:r w:rsidRPr="00321A71">
        <w:rPr>
          <w:sz w:val="28"/>
          <w:szCs w:val="28"/>
          <w:rtl/>
          <w:lang w:bidi="fa-IR"/>
          <w:rPrChange w:id="1104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1105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ت</w:t>
      </w:r>
      <w:ins w:id="1106" w:author="Novin Pendar" w:date="2018-05-15T15:48:00Z">
        <w:r w:rsidR="001C2F20" w:rsidRPr="00321A71">
          <w:rPr>
            <w:sz w:val="28"/>
            <w:szCs w:val="28"/>
            <w:rtl/>
            <w:lang w:bidi="fa-IR"/>
            <w:rPrChange w:id="1107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fldChar w:fldCharType="begin"/>
        </w:r>
        <w:r w:rsidR="001C2F20" w:rsidRPr="00321A71">
          <w:rPr>
            <w:sz w:val="28"/>
            <w:szCs w:val="28"/>
            <w:rtl/>
            <w:lang w:bidi="fa-IR"/>
            <w:rPrChange w:id="1108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instrText xml:space="preserve"> </w:instrText>
        </w:r>
        <w:r w:rsidR="001C2F20" w:rsidRPr="00321A71">
          <w:rPr>
            <w:sz w:val="28"/>
            <w:szCs w:val="28"/>
            <w:lang w:bidi="fa-IR"/>
            <w:rPrChange w:id="1109" w:author="msi" w:date="2018-05-23T17:24:00Z">
              <w:rPr>
                <w:rFonts w:cs="B Lotus"/>
                <w:sz w:val="28"/>
                <w:szCs w:val="28"/>
                <w:lang w:bidi="fa-IR"/>
              </w:rPr>
            </w:rPrChange>
          </w:rPr>
          <w:instrText>HYPERLINK</w:instrText>
        </w:r>
        <w:r w:rsidR="001C2F20" w:rsidRPr="00321A71">
          <w:rPr>
            <w:sz w:val="28"/>
            <w:szCs w:val="28"/>
            <w:rtl/>
            <w:lang w:bidi="fa-IR"/>
            <w:rPrChange w:id="1110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instrText xml:space="preserve"> "</w:instrText>
        </w:r>
        <w:r w:rsidR="001C2F20" w:rsidRPr="00321A71">
          <w:rPr>
            <w:sz w:val="28"/>
            <w:szCs w:val="28"/>
            <w:lang w:bidi="fa-IR"/>
            <w:rPrChange w:id="1111" w:author="msi" w:date="2018-05-23T17:24:00Z">
              <w:rPr>
                <w:rFonts w:cs="B Lotus"/>
                <w:sz w:val="28"/>
                <w:szCs w:val="28"/>
                <w:lang w:bidi="fa-IR"/>
              </w:rPr>
            </w:rPrChange>
          </w:rPr>
          <w:instrText>http://tn.ai/fa/news/1396/12/06/1666162</w:instrText>
        </w:r>
        <w:r w:rsidR="001C2F20" w:rsidRPr="00321A71">
          <w:rPr>
            <w:sz w:val="28"/>
            <w:szCs w:val="28"/>
            <w:rtl/>
            <w:lang w:bidi="fa-IR"/>
            <w:rPrChange w:id="1112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instrText xml:space="preserve">" </w:instrText>
        </w:r>
        <w:r w:rsidR="001C2F20" w:rsidRPr="00321A71">
          <w:rPr>
            <w:sz w:val="28"/>
            <w:szCs w:val="28"/>
            <w:rtl/>
            <w:lang w:bidi="fa-IR"/>
            <w:rPrChange w:id="1113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fldChar w:fldCharType="separate"/>
        </w:r>
        <w:r w:rsidRPr="00321A71">
          <w:rPr>
            <w:rStyle w:val="Hyperlink"/>
            <w:rFonts w:hint="eastAsia"/>
            <w:sz w:val="28"/>
            <w:szCs w:val="28"/>
            <w:rtl/>
            <w:lang w:bidi="fa-IR"/>
            <w:rPrChange w:id="1114" w:author="msi" w:date="2018-05-23T17:24:00Z">
              <w:rPr>
                <w:rStyle w:val="Hyperlink"/>
                <w:rFonts w:cs="B Lotus" w:hint="eastAsia"/>
                <w:sz w:val="28"/>
                <w:szCs w:val="28"/>
                <w:rtl/>
                <w:lang w:bidi="fa-IR"/>
              </w:rPr>
            </w:rPrChange>
          </w:rPr>
          <w:t>وسط</w:t>
        </w:r>
        <w:r w:rsidRPr="00321A71">
          <w:rPr>
            <w:rStyle w:val="Hyperlink"/>
            <w:sz w:val="28"/>
            <w:szCs w:val="28"/>
            <w:rtl/>
            <w:lang w:bidi="fa-IR"/>
            <w:rPrChange w:id="1115" w:author="msi" w:date="2018-05-23T17:24:00Z">
              <w:rPr>
                <w:rStyle w:val="Hyperlink"/>
                <w:rFonts w:cs="B Lotus"/>
                <w:sz w:val="28"/>
                <w:szCs w:val="28"/>
                <w:rtl/>
                <w:lang w:bidi="fa-IR"/>
              </w:rPr>
            </w:rPrChange>
          </w:rPr>
          <w:t xml:space="preserve"> </w:t>
        </w:r>
        <w:r w:rsidRPr="00321A71">
          <w:rPr>
            <w:rStyle w:val="Hyperlink"/>
            <w:rFonts w:hint="eastAsia"/>
            <w:sz w:val="28"/>
            <w:szCs w:val="28"/>
            <w:rtl/>
            <w:lang w:bidi="fa-IR"/>
            <w:rPrChange w:id="1116" w:author="msi" w:date="2018-05-23T17:24:00Z">
              <w:rPr>
                <w:rStyle w:val="Hyperlink"/>
                <w:rFonts w:cs="B Lotus" w:hint="eastAsia"/>
                <w:sz w:val="28"/>
                <w:szCs w:val="28"/>
                <w:rtl/>
                <w:lang w:bidi="fa-IR"/>
              </w:rPr>
            </w:rPrChange>
          </w:rPr>
          <w:t>دولت</w:t>
        </w:r>
        <w:r w:rsidRPr="00321A71">
          <w:rPr>
            <w:rStyle w:val="Hyperlink"/>
            <w:rFonts w:hint="cs"/>
            <w:sz w:val="28"/>
            <w:szCs w:val="28"/>
            <w:rtl/>
            <w:lang w:bidi="fa-IR"/>
            <w:rPrChange w:id="1117" w:author="msi" w:date="2018-05-23T17:24:00Z">
              <w:rPr>
                <w:rStyle w:val="Hyperlink"/>
                <w:rFonts w:cs="B Lotus" w:hint="cs"/>
                <w:sz w:val="28"/>
                <w:szCs w:val="28"/>
                <w:rtl/>
                <w:lang w:bidi="fa-IR"/>
              </w:rPr>
            </w:rPrChange>
          </w:rPr>
          <w:t>ی</w:t>
        </w:r>
        <w:r w:rsidRPr="00321A71">
          <w:rPr>
            <w:rStyle w:val="Hyperlink"/>
            <w:sz w:val="28"/>
            <w:szCs w:val="28"/>
            <w:rtl/>
            <w:lang w:bidi="fa-IR"/>
            <w:rPrChange w:id="1118" w:author="msi" w:date="2018-05-23T17:24:00Z">
              <w:rPr>
                <w:rStyle w:val="Hyperlink"/>
                <w:rFonts w:cs="B Lotus"/>
                <w:sz w:val="28"/>
                <w:szCs w:val="28"/>
                <w:rtl/>
                <w:lang w:bidi="fa-IR"/>
              </w:rPr>
            </w:rPrChange>
          </w:rPr>
          <w:t xml:space="preserve"> </w:t>
        </w:r>
        <w:r w:rsidRPr="00321A71">
          <w:rPr>
            <w:rStyle w:val="Hyperlink"/>
            <w:rFonts w:hint="eastAsia"/>
            <w:sz w:val="28"/>
            <w:szCs w:val="28"/>
            <w:rtl/>
            <w:lang w:bidi="fa-IR"/>
            <w:rPrChange w:id="1119" w:author="msi" w:date="2018-05-23T17:24:00Z">
              <w:rPr>
                <w:rStyle w:val="Hyperlink"/>
                <w:rFonts w:cs="B Lotus" w:hint="eastAsia"/>
                <w:sz w:val="28"/>
                <w:szCs w:val="28"/>
                <w:rtl/>
                <w:lang w:bidi="fa-IR"/>
              </w:rPr>
            </w:rPrChange>
          </w:rPr>
          <w:t>ها</w:t>
        </w:r>
        <w:r w:rsidR="001C2F20" w:rsidRPr="00321A71">
          <w:rPr>
            <w:sz w:val="28"/>
            <w:szCs w:val="28"/>
            <w:rtl/>
            <w:lang w:bidi="fa-IR"/>
            <w:rPrChange w:id="1120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fldChar w:fldCharType="end"/>
        </w:r>
      </w:ins>
      <w:r w:rsidRPr="00321A71">
        <w:rPr>
          <w:sz w:val="28"/>
          <w:szCs w:val="28"/>
          <w:rtl/>
          <w:lang w:bidi="fa-IR"/>
          <w:rPrChange w:id="112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تکذ</w:t>
      </w:r>
      <w:r w:rsidRPr="00321A71">
        <w:rPr>
          <w:rFonts w:hint="cs"/>
          <w:sz w:val="28"/>
          <w:szCs w:val="28"/>
          <w:rtl/>
          <w:lang w:bidi="fa-IR"/>
          <w:rPrChange w:id="1122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123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ب</w:t>
      </w:r>
      <w:del w:id="1124" w:author="Novin Pendar" w:date="2018-05-15T15:48:00Z">
        <w:r w:rsidR="000A37C4" w:rsidRPr="00321A71" w:rsidDel="001C2F20">
          <w:rPr>
            <w:rStyle w:val="FootnoteReference"/>
            <w:sz w:val="28"/>
            <w:szCs w:val="28"/>
            <w:rtl/>
            <w:lang w:bidi="fa-IR"/>
            <w:rPrChange w:id="1125" w:author="msi" w:date="2018-05-23T17:24:00Z">
              <w:rPr>
                <w:rStyle w:val="FootnoteReference"/>
                <w:rFonts w:cs="B Lotus"/>
                <w:sz w:val="28"/>
                <w:szCs w:val="28"/>
                <w:rtl/>
                <w:lang w:bidi="fa-IR"/>
              </w:rPr>
            </w:rPrChange>
          </w:rPr>
          <w:footnoteReference w:id="1"/>
        </w:r>
      </w:del>
      <w:r w:rsidRPr="00321A71">
        <w:rPr>
          <w:sz w:val="28"/>
          <w:szCs w:val="28"/>
          <w:rtl/>
          <w:lang w:bidi="fa-IR"/>
          <w:rPrChange w:id="112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شد </w:t>
      </w:r>
      <w:commentRangeEnd w:id="1098"/>
      <w:r w:rsidR="002638D1" w:rsidRPr="00321A71">
        <w:rPr>
          <w:rStyle w:val="CommentReference"/>
          <w:sz w:val="28"/>
          <w:szCs w:val="28"/>
          <w:rPrChange w:id="1128" w:author="msi" w:date="2018-05-23T17:24:00Z">
            <w:rPr>
              <w:rStyle w:val="CommentReference"/>
            </w:rPr>
          </w:rPrChange>
        </w:rPr>
        <w:commentReference w:id="1098"/>
      </w:r>
      <w:r w:rsidRPr="00321A71">
        <w:rPr>
          <w:rFonts w:hint="eastAsia"/>
          <w:sz w:val="28"/>
          <w:szCs w:val="28"/>
          <w:rtl/>
          <w:lang w:bidi="fa-IR"/>
          <w:rPrChange w:id="1129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اما</w:t>
      </w:r>
      <w:r w:rsidRPr="00321A71">
        <w:rPr>
          <w:sz w:val="28"/>
          <w:szCs w:val="28"/>
          <w:rtl/>
          <w:lang w:bidi="fa-IR"/>
          <w:rPrChange w:id="113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1131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در</w:t>
      </w:r>
      <w:r w:rsidRPr="00321A71">
        <w:rPr>
          <w:sz w:val="28"/>
          <w:szCs w:val="28"/>
          <w:rtl/>
          <w:lang w:bidi="fa-IR"/>
          <w:rPrChange w:id="1132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cs"/>
          <w:sz w:val="28"/>
          <w:szCs w:val="28"/>
          <w:rtl/>
          <w:lang w:bidi="fa-IR"/>
          <w:rPrChange w:id="1133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134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ک</w:t>
      </w:r>
      <w:r w:rsidRPr="00321A71">
        <w:rPr>
          <w:sz w:val="28"/>
          <w:szCs w:val="28"/>
          <w:rtl/>
          <w:lang w:bidi="fa-IR"/>
          <w:rPrChange w:id="113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1136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بازه</w:t>
      </w:r>
      <w:r w:rsidRPr="00321A71">
        <w:rPr>
          <w:sz w:val="28"/>
          <w:szCs w:val="28"/>
          <w:rtl/>
          <w:lang w:bidi="fa-IR"/>
          <w:rPrChange w:id="113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1138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دوساله</w:t>
      </w:r>
      <w:ins w:id="1139" w:author="msi" w:date="2018-05-23T17:48:00Z">
        <w:r w:rsidR="00C5032F">
          <w:rPr>
            <w:sz w:val="28"/>
            <w:szCs w:val="28"/>
            <w:rtl/>
            <w:lang w:bidi="fa-IR"/>
          </w:rPr>
          <w:t xml:space="preserve"> </w:t>
        </w:r>
      </w:ins>
      <w:commentRangeStart w:id="1140"/>
      <w:del w:id="1141" w:author="msi" w:date="2018-05-23T17:48:00Z">
        <w:r w:rsidRPr="00321A71" w:rsidDel="00C5032F">
          <w:rPr>
            <w:sz w:val="28"/>
            <w:szCs w:val="28"/>
            <w:rtl/>
            <w:lang w:bidi="fa-IR"/>
            <w:rPrChange w:id="1142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delText xml:space="preserve"> </w:delText>
        </w:r>
        <w:commentRangeEnd w:id="1140"/>
        <w:r w:rsidR="002638D1" w:rsidRPr="00321A71" w:rsidDel="00C5032F">
          <w:rPr>
            <w:rStyle w:val="CommentReference"/>
            <w:sz w:val="28"/>
            <w:szCs w:val="28"/>
            <w:rtl/>
            <w:rPrChange w:id="1143" w:author="msi" w:date="2018-05-23T17:24:00Z">
              <w:rPr>
                <w:rStyle w:val="CommentReference"/>
                <w:rtl/>
              </w:rPr>
            </w:rPrChange>
          </w:rPr>
          <w:commentReference w:id="1140"/>
        </w:r>
      </w:del>
      <w:del w:id="1144" w:author="msi" w:date="2018-05-23T17:41:00Z">
        <w:r w:rsidRPr="00321A71" w:rsidDel="00A606DA">
          <w:rPr>
            <w:rFonts w:hint="eastAsia"/>
            <w:sz w:val="28"/>
            <w:szCs w:val="28"/>
            <w:rtl/>
            <w:lang w:bidi="fa-IR"/>
            <w:rPrChange w:id="1145" w:author="msi" w:date="2018-05-23T17:24:00Z">
              <w:rPr>
                <w:rFonts w:cs="B Lotus" w:hint="eastAsia"/>
                <w:sz w:val="28"/>
                <w:szCs w:val="28"/>
                <w:rtl/>
                <w:lang w:bidi="fa-IR"/>
              </w:rPr>
            </w:rPrChange>
          </w:rPr>
          <w:delText>ا</w:delText>
        </w:r>
      </w:del>
      <w:del w:id="1146" w:author="msi" w:date="2018-05-23T17:48:00Z">
        <w:r w:rsidR="00913A5F" w:rsidRPr="00321A71" w:rsidDel="00C5032F">
          <w:rPr>
            <w:sz w:val="28"/>
            <w:szCs w:val="28"/>
            <w:rtl/>
            <w:lang w:bidi="fa-IR"/>
            <w:rPrChange w:id="1147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delText xml:space="preserve"> </w:delText>
        </w:r>
      </w:del>
      <w:r w:rsidR="00913A5F" w:rsidRPr="00321A71">
        <w:rPr>
          <w:rFonts w:hint="eastAsia"/>
          <w:sz w:val="28"/>
          <w:szCs w:val="28"/>
          <w:rtl/>
          <w:lang w:bidi="fa-IR"/>
          <w:rPrChange w:id="1148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مشخص</w:t>
      </w:r>
      <w:r w:rsidR="00913A5F" w:rsidRPr="00321A71">
        <w:rPr>
          <w:sz w:val="28"/>
          <w:szCs w:val="28"/>
          <w:rtl/>
          <w:lang w:bidi="fa-IR"/>
          <w:rPrChange w:id="114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913A5F" w:rsidRPr="00321A71">
        <w:rPr>
          <w:rFonts w:hint="eastAsia"/>
          <w:sz w:val="28"/>
          <w:szCs w:val="28"/>
          <w:rtl/>
          <w:lang w:bidi="fa-IR"/>
          <w:rPrChange w:id="1150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شد</w:t>
      </w:r>
      <w:r w:rsidR="00913A5F" w:rsidRPr="00321A71">
        <w:rPr>
          <w:sz w:val="28"/>
          <w:szCs w:val="28"/>
          <w:rtl/>
          <w:lang w:bidi="fa-IR"/>
          <w:rPrChange w:id="115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913A5F" w:rsidRPr="00321A71">
        <w:rPr>
          <w:rFonts w:hint="eastAsia"/>
          <w:sz w:val="28"/>
          <w:szCs w:val="28"/>
          <w:rtl/>
          <w:lang w:bidi="fa-IR"/>
          <w:rPrChange w:id="1152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که</w:t>
      </w:r>
      <w:r w:rsidR="00913A5F" w:rsidRPr="00321A71">
        <w:rPr>
          <w:sz w:val="28"/>
          <w:szCs w:val="28"/>
          <w:rtl/>
          <w:lang w:bidi="fa-IR"/>
          <w:rPrChange w:id="115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913A5F" w:rsidRPr="00321A71">
        <w:rPr>
          <w:rFonts w:hint="eastAsia"/>
          <w:sz w:val="28"/>
          <w:szCs w:val="28"/>
          <w:rtl/>
          <w:lang w:bidi="fa-IR"/>
          <w:rPrChange w:id="1154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ا</w:t>
      </w:r>
      <w:r w:rsidR="00913A5F" w:rsidRPr="00321A71">
        <w:rPr>
          <w:rFonts w:hint="cs"/>
          <w:sz w:val="28"/>
          <w:szCs w:val="28"/>
          <w:rtl/>
          <w:lang w:bidi="fa-IR"/>
          <w:rPrChange w:id="1155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913A5F" w:rsidRPr="00321A71">
        <w:rPr>
          <w:rFonts w:hint="eastAsia"/>
          <w:sz w:val="28"/>
          <w:szCs w:val="28"/>
          <w:rtl/>
          <w:lang w:bidi="fa-IR"/>
          <w:rPrChange w:id="1156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ن</w:t>
      </w:r>
      <w:r w:rsidR="00913A5F" w:rsidRPr="00321A71">
        <w:rPr>
          <w:sz w:val="28"/>
          <w:szCs w:val="28"/>
          <w:rtl/>
          <w:lang w:bidi="fa-IR"/>
          <w:rPrChange w:id="115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913A5F" w:rsidRPr="00321A71">
        <w:rPr>
          <w:rFonts w:hint="eastAsia"/>
          <w:sz w:val="28"/>
          <w:szCs w:val="28"/>
          <w:rtl/>
          <w:lang w:bidi="fa-IR"/>
          <w:rPrChange w:id="1158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همان</w:t>
      </w:r>
      <w:r w:rsidRPr="00321A71">
        <w:rPr>
          <w:sz w:val="28"/>
          <w:szCs w:val="28"/>
          <w:rtl/>
          <w:lang w:bidi="fa-IR"/>
          <w:rPrChange w:id="115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913A5F" w:rsidRPr="00321A71">
        <w:rPr>
          <w:rFonts w:hint="eastAsia"/>
          <w:sz w:val="28"/>
          <w:szCs w:val="28"/>
          <w:rtl/>
          <w:lang w:bidi="fa-IR"/>
          <w:rPrChange w:id="1160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متن</w:t>
      </w:r>
      <w:r w:rsidRPr="00321A71">
        <w:rPr>
          <w:sz w:val="28"/>
          <w:szCs w:val="28"/>
          <w:rtl/>
          <w:lang w:bidi="fa-IR"/>
          <w:rPrChange w:id="116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روزنامه منتقد بود که به تصو</w:t>
      </w:r>
      <w:r w:rsidRPr="00321A71">
        <w:rPr>
          <w:rFonts w:hint="cs"/>
          <w:sz w:val="28"/>
          <w:szCs w:val="28"/>
          <w:rtl/>
          <w:lang w:bidi="fa-IR"/>
          <w:rPrChange w:id="1162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163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ب</w:t>
      </w:r>
      <w:r w:rsidRPr="00321A71">
        <w:rPr>
          <w:sz w:val="28"/>
          <w:szCs w:val="28"/>
          <w:rtl/>
          <w:lang w:bidi="fa-IR"/>
          <w:rPrChange w:id="1164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و امضا</w:t>
      </w:r>
      <w:r w:rsidRPr="00321A71">
        <w:rPr>
          <w:rFonts w:hint="cs"/>
          <w:sz w:val="28"/>
          <w:szCs w:val="28"/>
          <w:rtl/>
          <w:lang w:bidi="fa-IR"/>
          <w:rPrChange w:id="1165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1166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مقامات رسم</w:t>
      </w:r>
      <w:r w:rsidRPr="00321A71">
        <w:rPr>
          <w:rFonts w:hint="cs"/>
          <w:sz w:val="28"/>
          <w:szCs w:val="28"/>
          <w:rtl/>
          <w:lang w:bidi="fa-IR"/>
          <w:rPrChange w:id="1167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116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کشور رس</w:t>
      </w:r>
      <w:r w:rsidRPr="00321A71">
        <w:rPr>
          <w:rFonts w:hint="cs"/>
          <w:sz w:val="28"/>
          <w:szCs w:val="28"/>
          <w:rtl/>
          <w:lang w:bidi="fa-IR"/>
          <w:rPrChange w:id="1169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170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د</w:t>
      </w:r>
      <w:r w:rsidRPr="00321A71">
        <w:rPr>
          <w:sz w:val="28"/>
          <w:szCs w:val="28"/>
          <w:rtl/>
          <w:lang w:bidi="fa-IR"/>
          <w:rPrChange w:id="117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.</w:t>
      </w:r>
    </w:p>
    <w:p w14:paraId="1758E4D3" w14:textId="77777777" w:rsidR="00B85938" w:rsidRPr="00321A71" w:rsidRDefault="00B9387A" w:rsidP="003C250F">
      <w:pPr>
        <w:ind w:right="0" w:hanging="46"/>
        <w:rPr>
          <w:sz w:val="28"/>
          <w:szCs w:val="28"/>
          <w:rtl/>
          <w:lang w:bidi="fa-IR"/>
          <w:rPrChange w:id="1172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</w:pPr>
      <w:r w:rsidRPr="00321A71">
        <w:rPr>
          <w:rFonts w:hint="eastAsia"/>
          <w:sz w:val="28"/>
          <w:szCs w:val="28"/>
          <w:rtl/>
          <w:lang w:bidi="fa-IR"/>
          <w:rPrChange w:id="1173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lastRenderedPageBreak/>
        <w:t>زمان</w:t>
      </w:r>
      <w:r w:rsidRPr="00321A71">
        <w:rPr>
          <w:sz w:val="28"/>
          <w:szCs w:val="28"/>
          <w:rtl/>
          <w:lang w:bidi="fa-IR"/>
          <w:rPrChange w:id="1174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بررس</w:t>
      </w:r>
      <w:r w:rsidRPr="00321A71">
        <w:rPr>
          <w:rFonts w:hint="cs"/>
          <w:sz w:val="28"/>
          <w:szCs w:val="28"/>
          <w:rtl/>
          <w:lang w:bidi="fa-IR"/>
          <w:rPrChange w:id="1175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1176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</w:t>
      </w:r>
      <w:r w:rsidRPr="00321A71">
        <w:rPr>
          <w:rFonts w:hint="cs"/>
          <w:sz w:val="28"/>
          <w:szCs w:val="28"/>
          <w:rtl/>
          <w:lang w:bidi="fa-IR"/>
          <w:rPrChange w:id="1177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178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ن</w:t>
      </w:r>
      <w:r w:rsidRPr="00321A71">
        <w:rPr>
          <w:sz w:val="28"/>
          <w:szCs w:val="28"/>
          <w:rtl/>
          <w:lang w:bidi="fa-IR"/>
          <w:rPrChange w:id="117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E532F6" w:rsidRPr="00321A71">
        <w:rPr>
          <w:sz w:val="28"/>
          <w:szCs w:val="28"/>
          <w:rtl/>
          <w:lang w:bidi="fa-IR"/>
          <w:rPrChange w:id="118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لوا</w:t>
      </w:r>
      <w:r w:rsidR="00E532F6" w:rsidRPr="00321A71">
        <w:rPr>
          <w:rFonts w:hint="cs"/>
          <w:sz w:val="28"/>
          <w:szCs w:val="28"/>
          <w:rtl/>
          <w:lang w:bidi="fa-IR"/>
          <w:rPrChange w:id="1181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E532F6" w:rsidRPr="00321A71">
        <w:rPr>
          <w:rFonts w:hint="eastAsia"/>
          <w:sz w:val="28"/>
          <w:szCs w:val="28"/>
          <w:rtl/>
          <w:lang w:bidi="fa-IR"/>
          <w:rPrChange w:id="1182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ح</w:t>
      </w:r>
      <w:r w:rsidRPr="00321A71">
        <w:rPr>
          <w:sz w:val="28"/>
          <w:szCs w:val="28"/>
          <w:rtl/>
          <w:lang w:bidi="fa-IR"/>
          <w:rPrChange w:id="118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ن</w:t>
      </w:r>
      <w:r w:rsidRPr="00321A71">
        <w:rPr>
          <w:rFonts w:hint="cs"/>
          <w:sz w:val="28"/>
          <w:szCs w:val="28"/>
          <w:rtl/>
          <w:lang w:bidi="fa-IR"/>
          <w:rPrChange w:id="1184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185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ز</w:t>
      </w:r>
      <w:r w:rsidRPr="00321A71">
        <w:rPr>
          <w:sz w:val="28"/>
          <w:szCs w:val="28"/>
          <w:rtl/>
          <w:lang w:bidi="fa-IR"/>
          <w:rPrChange w:id="1186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از آن دست مباحث</w:t>
      </w:r>
      <w:r w:rsidRPr="00321A71">
        <w:rPr>
          <w:rFonts w:hint="cs"/>
          <w:sz w:val="28"/>
          <w:szCs w:val="28"/>
          <w:rtl/>
          <w:lang w:bidi="fa-IR"/>
          <w:rPrChange w:id="1187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118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است که </w:t>
      </w:r>
      <w:r w:rsidR="00E532F6" w:rsidRPr="00321A71">
        <w:rPr>
          <w:sz w:val="28"/>
          <w:szCs w:val="28"/>
          <w:rtl/>
          <w:lang w:bidi="fa-IR"/>
          <w:rPrChange w:id="118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تأمل‌برانگ</w:t>
      </w:r>
      <w:r w:rsidR="00E532F6" w:rsidRPr="00321A71">
        <w:rPr>
          <w:rFonts w:hint="cs"/>
          <w:sz w:val="28"/>
          <w:szCs w:val="28"/>
          <w:rtl/>
          <w:lang w:bidi="fa-IR"/>
          <w:rPrChange w:id="1190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E532F6" w:rsidRPr="00321A71">
        <w:rPr>
          <w:rFonts w:hint="eastAsia"/>
          <w:sz w:val="28"/>
          <w:szCs w:val="28"/>
          <w:rtl/>
          <w:lang w:bidi="fa-IR"/>
          <w:rPrChange w:id="1191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ز</w:t>
      </w:r>
      <w:r w:rsidRPr="00321A71">
        <w:rPr>
          <w:sz w:val="28"/>
          <w:szCs w:val="28"/>
          <w:rtl/>
          <w:lang w:bidi="fa-IR"/>
          <w:rPrChange w:id="1192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است. پالرمو دق</w:t>
      </w:r>
      <w:r w:rsidRPr="00321A71">
        <w:rPr>
          <w:rFonts w:hint="cs"/>
          <w:sz w:val="28"/>
          <w:szCs w:val="28"/>
          <w:rtl/>
          <w:lang w:bidi="fa-IR"/>
          <w:rPrChange w:id="1193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B85938" w:rsidRPr="00321A71">
        <w:rPr>
          <w:rFonts w:hint="eastAsia"/>
          <w:sz w:val="28"/>
          <w:szCs w:val="28"/>
          <w:rtl/>
          <w:lang w:bidi="fa-IR"/>
          <w:rPrChange w:id="1194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قاً</w:t>
      </w:r>
      <w:r w:rsidR="00B85938" w:rsidRPr="00321A71">
        <w:rPr>
          <w:sz w:val="28"/>
          <w:szCs w:val="28"/>
          <w:rtl/>
          <w:lang w:bidi="fa-IR"/>
          <w:rPrChange w:id="119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cs"/>
          <w:sz w:val="28"/>
          <w:szCs w:val="28"/>
          <w:rtl/>
          <w:lang w:bidi="fa-IR"/>
          <w:rPrChange w:id="1196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197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ک</w:t>
      </w:r>
      <w:r w:rsidRPr="00321A71">
        <w:rPr>
          <w:sz w:val="28"/>
          <w:szCs w:val="28"/>
          <w:rtl/>
          <w:lang w:bidi="fa-IR"/>
          <w:rPrChange w:id="119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روز بعد از زلزله کرمانشاه و </w:t>
      </w:r>
      <w:r w:rsidR="00E532F6" w:rsidRPr="00321A71">
        <w:rPr>
          <w:sz w:val="28"/>
          <w:szCs w:val="28"/>
          <w:rtl/>
          <w:lang w:bidi="fa-IR"/>
          <w:rPrChange w:id="119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درحال</w:t>
      </w:r>
      <w:r w:rsidR="00E532F6" w:rsidRPr="00321A71">
        <w:rPr>
          <w:rFonts w:hint="cs"/>
          <w:sz w:val="28"/>
          <w:szCs w:val="28"/>
          <w:rtl/>
          <w:lang w:bidi="fa-IR"/>
          <w:rPrChange w:id="1200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ی‌</w:t>
      </w:r>
      <w:r w:rsidR="00E532F6" w:rsidRPr="00321A71">
        <w:rPr>
          <w:rFonts w:hint="eastAsia"/>
          <w:sz w:val="28"/>
          <w:szCs w:val="28"/>
          <w:rtl/>
          <w:lang w:bidi="fa-IR"/>
          <w:rPrChange w:id="1201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که</w:t>
      </w:r>
      <w:r w:rsidRPr="00321A71">
        <w:rPr>
          <w:sz w:val="28"/>
          <w:szCs w:val="28"/>
          <w:rtl/>
          <w:lang w:bidi="fa-IR"/>
          <w:rPrChange w:id="1202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تمام کشور درگ</w:t>
      </w:r>
      <w:r w:rsidRPr="00321A71">
        <w:rPr>
          <w:rFonts w:hint="cs"/>
          <w:sz w:val="28"/>
          <w:szCs w:val="28"/>
          <w:rtl/>
          <w:lang w:bidi="fa-IR"/>
          <w:rPrChange w:id="1203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204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ر</w:t>
      </w:r>
      <w:r w:rsidRPr="00321A71">
        <w:rPr>
          <w:sz w:val="28"/>
          <w:szCs w:val="28"/>
          <w:rtl/>
          <w:lang w:bidi="fa-IR"/>
          <w:rPrChange w:id="120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اخبار مربوط به زلزله بود به مجلس تقد</w:t>
      </w:r>
      <w:r w:rsidRPr="00321A71">
        <w:rPr>
          <w:rFonts w:hint="cs"/>
          <w:sz w:val="28"/>
          <w:szCs w:val="28"/>
          <w:rtl/>
          <w:lang w:bidi="fa-IR"/>
          <w:rPrChange w:id="1206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207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م</w:t>
      </w:r>
      <w:r w:rsidRPr="00321A71">
        <w:rPr>
          <w:sz w:val="28"/>
          <w:szCs w:val="28"/>
          <w:rtl/>
          <w:lang w:bidi="fa-IR"/>
          <w:rPrChange w:id="120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شد و با متن</w:t>
      </w:r>
      <w:r w:rsidRPr="00321A71">
        <w:rPr>
          <w:rFonts w:hint="cs"/>
          <w:sz w:val="28"/>
          <w:szCs w:val="28"/>
          <w:rtl/>
          <w:lang w:bidi="fa-IR"/>
          <w:rPrChange w:id="1209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121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مخدوش به تصو</w:t>
      </w:r>
      <w:r w:rsidRPr="00321A71">
        <w:rPr>
          <w:rFonts w:hint="cs"/>
          <w:sz w:val="28"/>
          <w:szCs w:val="28"/>
          <w:rtl/>
          <w:lang w:bidi="fa-IR"/>
          <w:rPrChange w:id="1211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212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ب</w:t>
      </w:r>
      <w:r w:rsidRPr="00321A71">
        <w:rPr>
          <w:sz w:val="28"/>
          <w:szCs w:val="28"/>
          <w:rtl/>
          <w:lang w:bidi="fa-IR"/>
          <w:rPrChange w:id="121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رس</w:t>
      </w:r>
      <w:r w:rsidRPr="00321A71">
        <w:rPr>
          <w:rFonts w:hint="cs"/>
          <w:sz w:val="28"/>
          <w:szCs w:val="28"/>
          <w:rtl/>
          <w:lang w:bidi="fa-IR"/>
          <w:rPrChange w:id="1214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215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د</w:t>
      </w:r>
      <w:r w:rsidRPr="00321A71">
        <w:rPr>
          <w:sz w:val="28"/>
          <w:szCs w:val="28"/>
          <w:rtl/>
          <w:lang w:bidi="fa-IR"/>
          <w:rPrChange w:id="1216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.</w:t>
      </w:r>
    </w:p>
    <w:p w14:paraId="484F2ED2" w14:textId="77777777" w:rsidR="00B9387A" w:rsidRPr="00321A71" w:rsidRDefault="00B9387A" w:rsidP="00A606DA">
      <w:pPr>
        <w:tabs>
          <w:tab w:val="left" w:pos="9026"/>
        </w:tabs>
        <w:ind w:right="0" w:hanging="46"/>
        <w:rPr>
          <w:sz w:val="28"/>
          <w:szCs w:val="28"/>
          <w:rtl/>
          <w:lang w:bidi="fa-IR"/>
          <w:rPrChange w:id="121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</w:pPr>
      <w:r w:rsidRPr="00321A71">
        <w:rPr>
          <w:sz w:val="28"/>
          <w:szCs w:val="28"/>
          <w:rtl/>
          <w:lang w:bidi="fa-IR"/>
          <w:rPrChange w:id="121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سه لا</w:t>
      </w:r>
      <w:r w:rsidRPr="00321A71">
        <w:rPr>
          <w:rFonts w:hint="cs"/>
          <w:sz w:val="28"/>
          <w:szCs w:val="28"/>
          <w:rtl/>
          <w:lang w:bidi="fa-IR"/>
          <w:rPrChange w:id="1219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220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حه</w:t>
      </w:r>
      <w:r w:rsidRPr="00321A71">
        <w:rPr>
          <w:sz w:val="28"/>
          <w:szCs w:val="28"/>
          <w:rtl/>
          <w:lang w:bidi="fa-IR"/>
          <w:rPrChange w:id="122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E532F6" w:rsidRPr="00321A71">
        <w:rPr>
          <w:sz w:val="28"/>
          <w:szCs w:val="28"/>
          <w:rtl/>
          <w:lang w:bidi="fa-IR"/>
          <w:rPrChange w:id="1222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باق</w:t>
      </w:r>
      <w:r w:rsidR="00E532F6" w:rsidRPr="00321A71">
        <w:rPr>
          <w:rFonts w:hint="cs"/>
          <w:sz w:val="28"/>
          <w:szCs w:val="28"/>
          <w:rtl/>
          <w:lang w:bidi="fa-IR"/>
          <w:rPrChange w:id="1223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ی‌</w:t>
      </w:r>
      <w:r w:rsidR="00E532F6" w:rsidRPr="00321A71">
        <w:rPr>
          <w:rFonts w:hint="eastAsia"/>
          <w:sz w:val="28"/>
          <w:szCs w:val="28"/>
          <w:rtl/>
          <w:lang w:bidi="fa-IR"/>
          <w:rPrChange w:id="1224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مانده</w:t>
      </w:r>
      <w:r w:rsidRPr="00321A71">
        <w:rPr>
          <w:sz w:val="28"/>
          <w:szCs w:val="28"/>
          <w:rtl/>
          <w:lang w:bidi="fa-IR"/>
          <w:rPrChange w:id="122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ن</w:t>
      </w:r>
      <w:r w:rsidRPr="00321A71">
        <w:rPr>
          <w:rFonts w:hint="cs"/>
          <w:sz w:val="28"/>
          <w:szCs w:val="28"/>
          <w:rtl/>
          <w:lang w:bidi="fa-IR"/>
          <w:rPrChange w:id="1226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227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ز</w:t>
      </w:r>
      <w:r w:rsidRPr="00321A71">
        <w:rPr>
          <w:sz w:val="28"/>
          <w:szCs w:val="28"/>
          <w:rtl/>
          <w:lang w:bidi="fa-IR"/>
          <w:rPrChange w:id="122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9876F0" w:rsidRPr="00321A71">
        <w:rPr>
          <w:rFonts w:hint="eastAsia"/>
          <w:sz w:val="28"/>
          <w:szCs w:val="28"/>
          <w:rtl/>
          <w:lang w:bidi="fa-IR"/>
          <w:rPrChange w:id="1229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تنها</w:t>
      </w:r>
      <w:r w:rsidR="009876F0" w:rsidRPr="00321A71">
        <w:rPr>
          <w:sz w:val="28"/>
          <w:szCs w:val="28"/>
          <w:rtl/>
          <w:lang w:bidi="fa-IR"/>
          <w:rPrChange w:id="123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چند روز مانده به اعلام تصم</w:t>
      </w:r>
      <w:r w:rsidR="009876F0" w:rsidRPr="00321A71">
        <w:rPr>
          <w:rFonts w:hint="cs"/>
          <w:sz w:val="28"/>
          <w:szCs w:val="28"/>
          <w:rtl/>
          <w:lang w:bidi="fa-IR"/>
          <w:rPrChange w:id="1231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9876F0" w:rsidRPr="00321A71">
        <w:rPr>
          <w:rFonts w:hint="eastAsia"/>
          <w:sz w:val="28"/>
          <w:szCs w:val="28"/>
          <w:rtl/>
          <w:lang w:bidi="fa-IR"/>
          <w:rPrChange w:id="1232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م</w:t>
      </w:r>
      <w:r w:rsidR="009876F0" w:rsidRPr="00321A71">
        <w:rPr>
          <w:sz w:val="28"/>
          <w:szCs w:val="28"/>
          <w:rtl/>
          <w:lang w:bidi="fa-IR"/>
          <w:rPrChange w:id="123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ترامپ و </w:t>
      </w:r>
      <w:r w:rsidRPr="00321A71">
        <w:rPr>
          <w:rFonts w:hint="eastAsia"/>
          <w:sz w:val="28"/>
          <w:szCs w:val="28"/>
          <w:rtl/>
          <w:lang w:bidi="fa-IR"/>
          <w:rPrChange w:id="1234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تع</w:t>
      </w:r>
      <w:r w:rsidRPr="00321A71">
        <w:rPr>
          <w:rFonts w:hint="cs"/>
          <w:sz w:val="28"/>
          <w:szCs w:val="28"/>
          <w:rtl/>
          <w:lang w:bidi="fa-IR"/>
          <w:rPrChange w:id="1235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یی</w:t>
      </w:r>
      <w:r w:rsidRPr="00321A71">
        <w:rPr>
          <w:rFonts w:hint="eastAsia"/>
          <w:sz w:val="28"/>
          <w:szCs w:val="28"/>
          <w:rtl/>
          <w:lang w:bidi="fa-IR"/>
          <w:rPrChange w:id="1236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ن</w:t>
      </w:r>
      <w:r w:rsidRPr="00321A71">
        <w:rPr>
          <w:sz w:val="28"/>
          <w:szCs w:val="28"/>
          <w:rtl/>
          <w:lang w:bidi="fa-IR"/>
          <w:rPrChange w:id="123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1238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تکل</w:t>
      </w:r>
      <w:r w:rsidRPr="00321A71">
        <w:rPr>
          <w:rFonts w:hint="cs"/>
          <w:sz w:val="28"/>
          <w:szCs w:val="28"/>
          <w:rtl/>
          <w:lang w:bidi="fa-IR"/>
          <w:rPrChange w:id="1239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240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ف</w:t>
      </w:r>
      <w:r w:rsidRPr="00321A71">
        <w:rPr>
          <w:sz w:val="28"/>
          <w:szCs w:val="28"/>
          <w:rtl/>
          <w:lang w:bidi="fa-IR"/>
          <w:rPrChange w:id="124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1242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برجام</w:t>
      </w:r>
      <w:r w:rsidRPr="00321A71">
        <w:rPr>
          <w:sz w:val="28"/>
          <w:szCs w:val="28"/>
          <w:rtl/>
          <w:lang w:bidi="fa-IR"/>
          <w:rPrChange w:id="124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1244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از</w:t>
      </w:r>
      <w:r w:rsidRPr="00321A71">
        <w:rPr>
          <w:sz w:val="28"/>
          <w:szCs w:val="28"/>
          <w:rtl/>
          <w:lang w:bidi="fa-IR"/>
          <w:rPrChange w:id="124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1246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سو</w:t>
      </w:r>
      <w:r w:rsidRPr="00321A71">
        <w:rPr>
          <w:rFonts w:hint="cs"/>
          <w:sz w:val="28"/>
          <w:szCs w:val="28"/>
          <w:rtl/>
          <w:lang w:bidi="fa-IR"/>
          <w:rPrChange w:id="1247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124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1249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ترامپ</w:t>
      </w:r>
      <w:r w:rsidR="00E532F6" w:rsidRPr="00321A71">
        <w:rPr>
          <w:sz w:val="28"/>
          <w:szCs w:val="28"/>
          <w:rtl/>
          <w:lang w:bidi="fa-IR"/>
          <w:rPrChange w:id="125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1251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و</w:t>
      </w:r>
      <w:r w:rsidRPr="00321A71">
        <w:rPr>
          <w:sz w:val="28"/>
          <w:szCs w:val="28"/>
          <w:rtl/>
          <w:lang w:bidi="fa-IR"/>
          <w:rPrChange w:id="1252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جنجال </w:t>
      </w:r>
      <w:r w:rsidR="00E532F6" w:rsidRPr="00321A71">
        <w:rPr>
          <w:sz w:val="28"/>
          <w:szCs w:val="28"/>
          <w:rtl/>
          <w:lang w:bidi="fa-IR"/>
          <w:rPrChange w:id="125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رسانه‌ا</w:t>
      </w:r>
      <w:r w:rsidR="00E532F6" w:rsidRPr="00321A71">
        <w:rPr>
          <w:rFonts w:hint="cs"/>
          <w:sz w:val="28"/>
          <w:szCs w:val="28"/>
          <w:rtl/>
          <w:lang w:bidi="fa-IR"/>
          <w:rPrChange w:id="1254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E532F6" w:rsidRPr="00321A71">
        <w:rPr>
          <w:sz w:val="28"/>
          <w:szCs w:val="28"/>
          <w:rtl/>
          <w:lang w:bidi="fa-IR"/>
          <w:rPrChange w:id="125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1256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ف</w:t>
      </w:r>
      <w:r w:rsidRPr="00321A71">
        <w:rPr>
          <w:rFonts w:hint="cs"/>
          <w:sz w:val="28"/>
          <w:szCs w:val="28"/>
          <w:rtl/>
          <w:lang w:bidi="fa-IR"/>
          <w:rPrChange w:id="1257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258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لتر</w:t>
      </w:r>
      <w:r w:rsidRPr="00321A71">
        <w:rPr>
          <w:rFonts w:hint="cs"/>
          <w:sz w:val="28"/>
          <w:szCs w:val="28"/>
          <w:rtl/>
          <w:lang w:bidi="fa-IR"/>
          <w:rPrChange w:id="1259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260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نگ</w:t>
      </w:r>
      <w:r w:rsidRPr="00321A71">
        <w:rPr>
          <w:sz w:val="28"/>
          <w:szCs w:val="28"/>
          <w:rtl/>
          <w:lang w:bidi="fa-IR"/>
          <w:rPrChange w:id="126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تلگرام، با تعج</w:t>
      </w:r>
      <w:r w:rsidRPr="00321A71">
        <w:rPr>
          <w:rFonts w:hint="cs"/>
          <w:sz w:val="28"/>
          <w:szCs w:val="28"/>
          <w:rtl/>
          <w:lang w:bidi="fa-IR"/>
          <w:rPrChange w:id="1262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263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ل</w:t>
      </w:r>
      <w:r w:rsidRPr="00321A71">
        <w:rPr>
          <w:rFonts w:hint="cs"/>
          <w:sz w:val="28"/>
          <w:szCs w:val="28"/>
          <w:rtl/>
          <w:lang w:bidi="fa-IR"/>
          <w:rPrChange w:id="1264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126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E532F6" w:rsidRPr="00321A71">
        <w:rPr>
          <w:sz w:val="28"/>
          <w:szCs w:val="28"/>
          <w:rtl/>
          <w:lang w:bidi="fa-IR"/>
          <w:rPrChange w:id="1266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تأمل‌برانگ</w:t>
      </w:r>
      <w:r w:rsidR="00E532F6" w:rsidRPr="00321A71">
        <w:rPr>
          <w:rFonts w:hint="cs"/>
          <w:sz w:val="28"/>
          <w:szCs w:val="28"/>
          <w:rtl/>
          <w:lang w:bidi="fa-IR"/>
          <w:rPrChange w:id="1267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E532F6" w:rsidRPr="00321A71">
        <w:rPr>
          <w:rFonts w:hint="eastAsia"/>
          <w:sz w:val="28"/>
          <w:szCs w:val="28"/>
          <w:rtl/>
          <w:lang w:bidi="fa-IR"/>
          <w:rPrChange w:id="1268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ز</w:t>
      </w:r>
      <w:r w:rsidRPr="00321A71">
        <w:rPr>
          <w:sz w:val="28"/>
          <w:szCs w:val="28"/>
          <w:rtl/>
          <w:lang w:bidi="fa-IR"/>
          <w:rPrChange w:id="126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E532F6" w:rsidRPr="00321A71">
        <w:rPr>
          <w:sz w:val="28"/>
          <w:szCs w:val="28"/>
          <w:rtl/>
          <w:lang w:bidi="fa-IR"/>
          <w:rPrChange w:id="127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در</w:t>
      </w:r>
      <w:r w:rsidR="00E532F6" w:rsidRPr="00321A71">
        <w:rPr>
          <w:rFonts w:hint="cs"/>
          <w:sz w:val="28"/>
          <w:szCs w:val="28"/>
          <w:rtl/>
          <w:lang w:bidi="fa-IR"/>
          <w:rPrChange w:id="1271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E532F6" w:rsidRPr="00321A71">
        <w:rPr>
          <w:rFonts w:hint="eastAsia"/>
          <w:sz w:val="28"/>
          <w:szCs w:val="28"/>
          <w:rtl/>
          <w:lang w:bidi="fa-IR"/>
          <w:rPrChange w:id="1272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ک</w:t>
      </w:r>
      <w:r w:rsidR="00E532F6" w:rsidRPr="00321A71">
        <w:rPr>
          <w:rFonts w:hint="cs"/>
          <w:sz w:val="28"/>
          <w:szCs w:val="28"/>
          <w:rtl/>
          <w:lang w:bidi="fa-IR"/>
          <w:rPrChange w:id="1273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1274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B85938" w:rsidRPr="00321A71">
        <w:rPr>
          <w:rFonts w:hint="eastAsia"/>
          <w:sz w:val="28"/>
          <w:szCs w:val="28"/>
          <w:rtl/>
          <w:lang w:bidi="fa-IR"/>
          <w:rPrChange w:id="1275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از</w:t>
      </w:r>
      <w:r w:rsidR="00B85938" w:rsidRPr="00321A71">
        <w:rPr>
          <w:sz w:val="28"/>
          <w:szCs w:val="28"/>
          <w:rtl/>
          <w:lang w:bidi="fa-IR"/>
          <w:rPrChange w:id="1276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1277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روزها</w:t>
      </w:r>
      <w:r w:rsidRPr="00321A71">
        <w:rPr>
          <w:rFonts w:hint="cs"/>
          <w:sz w:val="28"/>
          <w:szCs w:val="28"/>
          <w:rtl/>
          <w:lang w:bidi="fa-IR"/>
          <w:rPrChange w:id="1278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127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شلوغ و پرکار مجلس به صحن علن</w:t>
      </w:r>
      <w:r w:rsidRPr="00321A71">
        <w:rPr>
          <w:rFonts w:hint="cs"/>
          <w:sz w:val="28"/>
          <w:szCs w:val="28"/>
          <w:rtl/>
          <w:lang w:bidi="fa-IR"/>
          <w:rPrChange w:id="1280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128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راه </w:t>
      </w:r>
      <w:r w:rsidRPr="00321A71">
        <w:rPr>
          <w:rFonts w:hint="cs"/>
          <w:sz w:val="28"/>
          <w:szCs w:val="28"/>
          <w:rtl/>
          <w:lang w:bidi="fa-IR"/>
          <w:rPrChange w:id="1282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283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افت</w:t>
      </w:r>
      <w:r w:rsidRPr="00321A71">
        <w:rPr>
          <w:sz w:val="28"/>
          <w:szCs w:val="28"/>
          <w:rtl/>
          <w:lang w:bidi="fa-IR"/>
          <w:rPrChange w:id="1284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</w:t>
      </w:r>
      <w:r w:rsidRPr="00321A71">
        <w:rPr>
          <w:rFonts w:hint="cs"/>
          <w:sz w:val="28"/>
          <w:szCs w:val="28"/>
          <w:rtl/>
          <w:lang w:bidi="fa-IR"/>
          <w:rPrChange w:id="1285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286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ن</w:t>
      </w:r>
      <w:r w:rsidRPr="00321A71">
        <w:rPr>
          <w:sz w:val="28"/>
          <w:szCs w:val="28"/>
          <w:rtl/>
          <w:lang w:bidi="fa-IR"/>
          <w:rPrChange w:id="128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در حال</w:t>
      </w:r>
      <w:r w:rsidRPr="00321A71">
        <w:rPr>
          <w:rFonts w:hint="cs"/>
          <w:sz w:val="28"/>
          <w:szCs w:val="28"/>
          <w:rtl/>
          <w:lang w:bidi="fa-IR"/>
          <w:rPrChange w:id="1288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128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است که </w:t>
      </w:r>
      <w:del w:id="1290" w:author="msi" w:date="2018-05-23T17:43:00Z">
        <w:r w:rsidRPr="00321A71" w:rsidDel="00A606DA">
          <w:rPr>
            <w:rFonts w:hint="eastAsia"/>
            <w:sz w:val="28"/>
            <w:szCs w:val="28"/>
            <w:rtl/>
            <w:lang w:bidi="fa-IR"/>
            <w:rPrChange w:id="1291" w:author="msi" w:date="2018-05-23T17:24:00Z">
              <w:rPr>
                <w:rFonts w:cs="B Lotus" w:hint="eastAsia"/>
                <w:sz w:val="28"/>
                <w:szCs w:val="28"/>
                <w:rtl/>
                <w:lang w:bidi="fa-IR"/>
              </w:rPr>
            </w:rPrChange>
          </w:rPr>
          <w:delText>خود</w:delText>
        </w:r>
        <w:r w:rsidRPr="00321A71" w:rsidDel="00A606DA">
          <w:rPr>
            <w:sz w:val="28"/>
            <w:szCs w:val="28"/>
            <w:rtl/>
            <w:lang w:bidi="fa-IR"/>
            <w:rPrChange w:id="1292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delText xml:space="preserve"> </w:delText>
        </w:r>
      </w:del>
      <w:r w:rsidRPr="00321A71">
        <w:rPr>
          <w:sz w:val="28"/>
          <w:szCs w:val="28"/>
          <w:lang w:bidi="fa-IR"/>
          <w:rPrChange w:id="1293" w:author="msi" w:date="2018-05-23T17:24:00Z">
            <w:rPr>
              <w:rFonts w:cs="B Lotus"/>
              <w:sz w:val="28"/>
              <w:szCs w:val="28"/>
              <w:lang w:bidi="fa-IR"/>
            </w:rPr>
          </w:rPrChange>
        </w:rPr>
        <w:t>fatf</w:t>
      </w:r>
      <w:r w:rsidRPr="00321A71">
        <w:rPr>
          <w:sz w:val="28"/>
          <w:szCs w:val="28"/>
          <w:rtl/>
          <w:lang w:bidi="fa-IR"/>
          <w:rPrChange w:id="1294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تا ت</w:t>
      </w:r>
      <w:r w:rsidRPr="00321A71">
        <w:rPr>
          <w:rFonts w:hint="cs"/>
          <w:sz w:val="28"/>
          <w:szCs w:val="28"/>
          <w:rtl/>
          <w:lang w:bidi="fa-IR"/>
          <w:rPrChange w:id="1295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296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رماه</w:t>
      </w:r>
      <w:r w:rsidRPr="00321A71">
        <w:rPr>
          <w:sz w:val="28"/>
          <w:szCs w:val="28"/>
          <w:rtl/>
          <w:lang w:bidi="fa-IR"/>
          <w:rPrChange w:id="129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امسال به ا</w:t>
      </w:r>
      <w:r w:rsidRPr="00321A71">
        <w:rPr>
          <w:rFonts w:hint="cs"/>
          <w:sz w:val="28"/>
          <w:szCs w:val="28"/>
          <w:rtl/>
          <w:lang w:bidi="fa-IR"/>
          <w:rPrChange w:id="1298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299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ران</w:t>
      </w:r>
      <w:r w:rsidRPr="00321A71">
        <w:rPr>
          <w:sz w:val="28"/>
          <w:szCs w:val="28"/>
          <w:rtl/>
          <w:lang w:bidi="fa-IR"/>
          <w:rPrChange w:id="130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B85938" w:rsidRPr="00321A71">
        <w:rPr>
          <w:rFonts w:hint="eastAsia"/>
          <w:sz w:val="28"/>
          <w:szCs w:val="28"/>
          <w:rtl/>
          <w:lang w:bidi="fa-IR"/>
          <w:rPrChange w:id="1301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مهلت</w:t>
      </w:r>
      <w:r w:rsidR="00B85938" w:rsidRPr="00321A71">
        <w:rPr>
          <w:sz w:val="28"/>
          <w:szCs w:val="28"/>
          <w:rtl/>
          <w:lang w:bidi="fa-IR"/>
          <w:rPrChange w:id="1302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بررس</w:t>
      </w:r>
      <w:r w:rsidR="00B85938" w:rsidRPr="00321A71">
        <w:rPr>
          <w:rFonts w:hint="cs"/>
          <w:sz w:val="28"/>
          <w:szCs w:val="28"/>
          <w:rtl/>
          <w:lang w:bidi="fa-IR"/>
          <w:rPrChange w:id="1303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B85938" w:rsidRPr="00321A71">
        <w:rPr>
          <w:sz w:val="28"/>
          <w:szCs w:val="28"/>
          <w:rtl/>
          <w:lang w:bidi="fa-IR"/>
          <w:rPrChange w:id="1304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</w:t>
      </w:r>
      <w:r w:rsidR="00B85938" w:rsidRPr="00321A71">
        <w:rPr>
          <w:rFonts w:hint="cs"/>
          <w:sz w:val="28"/>
          <w:szCs w:val="28"/>
          <w:rtl/>
          <w:lang w:bidi="fa-IR"/>
          <w:rPrChange w:id="1305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B85938" w:rsidRPr="00321A71">
        <w:rPr>
          <w:rFonts w:hint="eastAsia"/>
          <w:sz w:val="28"/>
          <w:szCs w:val="28"/>
          <w:rtl/>
          <w:lang w:bidi="fa-IR"/>
          <w:rPrChange w:id="1306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ن</w:t>
      </w:r>
      <w:r w:rsidR="00B85938" w:rsidRPr="00321A71">
        <w:rPr>
          <w:sz w:val="28"/>
          <w:szCs w:val="28"/>
          <w:rtl/>
          <w:lang w:bidi="fa-IR"/>
          <w:rPrChange w:id="130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شروط </w:t>
      </w:r>
      <w:r w:rsidR="00E532F6" w:rsidRPr="00321A71">
        <w:rPr>
          <w:sz w:val="28"/>
          <w:szCs w:val="28"/>
          <w:rtl/>
          <w:lang w:bidi="fa-IR"/>
          <w:rPrChange w:id="130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نه‌گانه</w:t>
      </w:r>
      <w:r w:rsidR="00B85938" w:rsidRPr="00321A71">
        <w:rPr>
          <w:sz w:val="28"/>
          <w:szCs w:val="28"/>
          <w:rtl/>
          <w:lang w:bidi="fa-IR"/>
          <w:rPrChange w:id="130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را داده است.</w:t>
      </w:r>
    </w:p>
    <w:p w14:paraId="20C402A9" w14:textId="77777777" w:rsidR="00B85938" w:rsidRPr="00321A71" w:rsidRDefault="0000652F" w:rsidP="00B85938">
      <w:pPr>
        <w:rPr>
          <w:b/>
          <w:bCs/>
          <w:sz w:val="28"/>
          <w:szCs w:val="28"/>
          <w:rtl/>
          <w:lang w:bidi="fa-IR"/>
          <w:rPrChange w:id="1310" w:author="msi" w:date="2018-05-23T17:24:00Z">
            <w:rPr>
              <w:rFonts w:cs="B Lotus"/>
              <w:b/>
              <w:bCs/>
              <w:sz w:val="28"/>
              <w:szCs w:val="28"/>
              <w:rtl/>
              <w:lang w:bidi="fa-IR"/>
            </w:rPr>
          </w:rPrChange>
        </w:rPr>
      </w:pPr>
      <w:r w:rsidRPr="00321A71">
        <w:rPr>
          <w:b/>
          <w:bCs/>
          <w:sz w:val="28"/>
          <w:szCs w:val="28"/>
          <w:lang w:bidi="fa-IR"/>
          <w:rPrChange w:id="1311" w:author="msi" w:date="2018-05-23T17:24:00Z">
            <w:rPr>
              <w:rFonts w:cs="B Lotus"/>
              <w:b/>
              <w:bCs/>
              <w:sz w:val="28"/>
              <w:szCs w:val="28"/>
              <w:lang w:bidi="fa-IR"/>
            </w:rPr>
          </w:rPrChange>
        </w:rPr>
        <w:t>Fatf</w:t>
      </w:r>
      <w:r w:rsidRPr="00321A71">
        <w:rPr>
          <w:b/>
          <w:bCs/>
          <w:sz w:val="28"/>
          <w:szCs w:val="28"/>
          <w:rtl/>
          <w:lang w:bidi="fa-IR"/>
          <w:rPrChange w:id="1312" w:author="msi" w:date="2018-05-23T17:24:00Z">
            <w:rPr>
              <w:rFonts w:cs="B Lotus"/>
              <w:b/>
              <w:bCs/>
              <w:sz w:val="28"/>
              <w:szCs w:val="28"/>
              <w:rtl/>
              <w:lang w:bidi="fa-IR"/>
            </w:rPr>
          </w:rPrChange>
        </w:rPr>
        <w:t xml:space="preserve"> و حل مسائل بانک</w:t>
      </w:r>
      <w:r w:rsidRPr="00321A71">
        <w:rPr>
          <w:rFonts w:hint="cs"/>
          <w:b/>
          <w:bCs/>
          <w:sz w:val="28"/>
          <w:szCs w:val="28"/>
          <w:rtl/>
          <w:lang w:bidi="fa-IR"/>
          <w:rPrChange w:id="1313" w:author="msi" w:date="2018-05-23T17:24:00Z">
            <w:rPr>
              <w:rFonts w:cs="B Lotus" w:hint="cs"/>
              <w:b/>
              <w:bCs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b/>
          <w:bCs/>
          <w:sz w:val="28"/>
          <w:szCs w:val="28"/>
          <w:rtl/>
          <w:lang w:bidi="fa-IR"/>
          <w:rPrChange w:id="1314" w:author="msi" w:date="2018-05-23T17:24:00Z">
            <w:rPr>
              <w:rFonts w:cs="B Lotus"/>
              <w:b/>
              <w:bCs/>
              <w:sz w:val="28"/>
              <w:szCs w:val="28"/>
              <w:rtl/>
              <w:lang w:bidi="fa-IR"/>
            </w:rPr>
          </w:rPrChange>
        </w:rPr>
        <w:t xml:space="preserve"> کشور</w:t>
      </w:r>
    </w:p>
    <w:p w14:paraId="1AA6D51A" w14:textId="77777777" w:rsidR="0000652F" w:rsidRPr="00321A71" w:rsidRDefault="0000652F" w:rsidP="0000652F">
      <w:pPr>
        <w:ind w:right="0" w:firstLine="95"/>
        <w:rPr>
          <w:sz w:val="28"/>
          <w:szCs w:val="28"/>
          <w:rtl/>
          <w:lang w:bidi="fa-IR"/>
          <w:rPrChange w:id="131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</w:pPr>
      <w:r w:rsidRPr="00321A71">
        <w:rPr>
          <w:rFonts w:hint="cs"/>
          <w:sz w:val="28"/>
          <w:szCs w:val="28"/>
          <w:rtl/>
          <w:lang w:bidi="fa-IR"/>
          <w:rPrChange w:id="1316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317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ک</w:t>
      </w:r>
      <w:r w:rsidRPr="00321A71">
        <w:rPr>
          <w:rFonts w:hint="cs"/>
          <w:sz w:val="28"/>
          <w:szCs w:val="28"/>
          <w:rtl/>
          <w:lang w:bidi="fa-IR"/>
          <w:rPrChange w:id="1318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131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از </w:t>
      </w:r>
      <w:r w:rsidR="00E532F6" w:rsidRPr="00321A71">
        <w:rPr>
          <w:sz w:val="28"/>
          <w:szCs w:val="28"/>
          <w:rtl/>
          <w:lang w:bidi="fa-IR"/>
          <w:rPrChange w:id="132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دست‌آو</w:t>
      </w:r>
      <w:r w:rsidR="00E532F6" w:rsidRPr="00321A71">
        <w:rPr>
          <w:rFonts w:hint="cs"/>
          <w:sz w:val="28"/>
          <w:szCs w:val="28"/>
          <w:rtl/>
          <w:lang w:bidi="fa-IR"/>
          <w:rPrChange w:id="1321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E532F6" w:rsidRPr="00321A71">
        <w:rPr>
          <w:rFonts w:hint="eastAsia"/>
          <w:sz w:val="28"/>
          <w:szCs w:val="28"/>
          <w:rtl/>
          <w:lang w:bidi="fa-IR"/>
          <w:rPrChange w:id="1322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زها</w:t>
      </w:r>
      <w:r w:rsidR="00E532F6" w:rsidRPr="00321A71">
        <w:rPr>
          <w:rFonts w:hint="cs"/>
          <w:sz w:val="28"/>
          <w:szCs w:val="28"/>
          <w:rtl/>
          <w:lang w:bidi="fa-IR"/>
          <w:rPrChange w:id="1323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1324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دولت برا</w:t>
      </w:r>
      <w:r w:rsidRPr="00321A71">
        <w:rPr>
          <w:rFonts w:hint="cs"/>
          <w:sz w:val="28"/>
          <w:szCs w:val="28"/>
          <w:rtl/>
          <w:lang w:bidi="fa-IR"/>
          <w:rPrChange w:id="1325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1326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پ</w:t>
      </w:r>
      <w:r w:rsidRPr="00321A71">
        <w:rPr>
          <w:rFonts w:hint="cs"/>
          <w:sz w:val="28"/>
          <w:szCs w:val="28"/>
          <w:rtl/>
          <w:lang w:bidi="fa-IR"/>
          <w:rPrChange w:id="1327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328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گ</w:t>
      </w:r>
      <w:r w:rsidRPr="00321A71">
        <w:rPr>
          <w:rFonts w:hint="cs"/>
          <w:sz w:val="28"/>
          <w:szCs w:val="28"/>
          <w:rtl/>
          <w:lang w:bidi="fa-IR"/>
          <w:rPrChange w:id="1329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330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ر</w:t>
      </w:r>
      <w:r w:rsidRPr="00321A71">
        <w:rPr>
          <w:rFonts w:hint="cs"/>
          <w:sz w:val="28"/>
          <w:szCs w:val="28"/>
          <w:rtl/>
          <w:lang w:bidi="fa-IR"/>
          <w:rPrChange w:id="1331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1332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مصرانه ا</w:t>
      </w:r>
      <w:r w:rsidRPr="00321A71">
        <w:rPr>
          <w:rFonts w:hint="cs"/>
          <w:sz w:val="28"/>
          <w:szCs w:val="28"/>
          <w:rtl/>
          <w:lang w:bidi="fa-IR"/>
          <w:rPrChange w:id="1333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334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ن</w:t>
      </w:r>
      <w:r w:rsidRPr="00321A71">
        <w:rPr>
          <w:sz w:val="28"/>
          <w:szCs w:val="28"/>
          <w:rtl/>
          <w:lang w:bidi="fa-IR"/>
          <w:rPrChange w:id="133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لوا</w:t>
      </w:r>
      <w:r w:rsidRPr="00321A71">
        <w:rPr>
          <w:rFonts w:hint="cs"/>
          <w:sz w:val="28"/>
          <w:szCs w:val="28"/>
          <w:rtl/>
          <w:lang w:bidi="fa-IR"/>
          <w:rPrChange w:id="1336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337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ح</w:t>
      </w:r>
      <w:r w:rsidRPr="00321A71">
        <w:rPr>
          <w:sz w:val="28"/>
          <w:szCs w:val="28"/>
          <w:rtl/>
          <w:lang w:bidi="fa-IR"/>
          <w:rPrChange w:id="133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حل مسائل بانک</w:t>
      </w:r>
      <w:r w:rsidRPr="00321A71">
        <w:rPr>
          <w:rFonts w:hint="cs"/>
          <w:sz w:val="28"/>
          <w:szCs w:val="28"/>
          <w:rtl/>
          <w:lang w:bidi="fa-IR"/>
          <w:rPrChange w:id="1339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134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و ارتباط مال</w:t>
      </w:r>
      <w:r w:rsidRPr="00321A71">
        <w:rPr>
          <w:rFonts w:hint="cs"/>
          <w:sz w:val="28"/>
          <w:szCs w:val="28"/>
          <w:rtl/>
          <w:lang w:bidi="fa-IR"/>
          <w:rPrChange w:id="1341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1342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با </w:t>
      </w:r>
      <w:r w:rsidR="00E532F6" w:rsidRPr="00321A71">
        <w:rPr>
          <w:sz w:val="28"/>
          <w:szCs w:val="28"/>
          <w:rtl/>
          <w:lang w:bidi="fa-IR"/>
          <w:rPrChange w:id="134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بانک‌ها</w:t>
      </w:r>
      <w:r w:rsidR="00E532F6" w:rsidRPr="00321A71">
        <w:rPr>
          <w:rFonts w:hint="cs"/>
          <w:sz w:val="28"/>
          <w:szCs w:val="28"/>
          <w:rtl/>
          <w:lang w:bidi="fa-IR"/>
          <w:rPrChange w:id="1344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134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بزرگ جهان است. همان هدف</w:t>
      </w:r>
      <w:r w:rsidRPr="00321A71">
        <w:rPr>
          <w:rFonts w:hint="cs"/>
          <w:sz w:val="28"/>
          <w:szCs w:val="28"/>
          <w:rtl/>
          <w:lang w:bidi="fa-IR"/>
          <w:rPrChange w:id="1346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134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که برجام نتوانست آن را محقق سازد. </w:t>
      </w:r>
      <w:r w:rsidRPr="00321A71">
        <w:rPr>
          <w:rFonts w:hint="cs"/>
          <w:sz w:val="28"/>
          <w:szCs w:val="28"/>
          <w:rtl/>
          <w:lang w:bidi="fa-IR"/>
          <w:rPrChange w:id="1348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349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ک</w:t>
      </w:r>
      <w:r w:rsidRPr="00321A71">
        <w:rPr>
          <w:rFonts w:hint="cs"/>
          <w:sz w:val="28"/>
          <w:szCs w:val="28"/>
          <w:rtl/>
          <w:lang w:bidi="fa-IR"/>
          <w:rPrChange w:id="1350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135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از نکات </w:t>
      </w:r>
      <w:r w:rsidR="00E532F6" w:rsidRPr="00321A71">
        <w:rPr>
          <w:sz w:val="28"/>
          <w:szCs w:val="28"/>
          <w:rtl/>
          <w:lang w:bidi="fa-IR"/>
          <w:rPrChange w:id="1352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قابل‌تأمل</w:t>
      </w:r>
      <w:r w:rsidRPr="00321A71">
        <w:rPr>
          <w:rFonts w:hint="eastAsia"/>
          <w:sz w:val="28"/>
          <w:szCs w:val="28"/>
          <w:rtl/>
          <w:lang w:bidi="fa-IR"/>
          <w:rPrChange w:id="1353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،</w:t>
      </w:r>
      <w:r w:rsidRPr="00321A71">
        <w:rPr>
          <w:sz w:val="28"/>
          <w:szCs w:val="28"/>
          <w:rtl/>
          <w:lang w:bidi="fa-IR"/>
          <w:rPrChange w:id="1354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شروع </w:t>
      </w:r>
      <w:r w:rsidR="00E532F6" w:rsidRPr="00321A71">
        <w:rPr>
          <w:sz w:val="28"/>
          <w:szCs w:val="28"/>
          <w:rtl/>
          <w:lang w:bidi="fa-IR"/>
          <w:rPrChange w:id="135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پ</w:t>
      </w:r>
      <w:r w:rsidR="00E532F6" w:rsidRPr="00321A71">
        <w:rPr>
          <w:rFonts w:hint="cs"/>
          <w:sz w:val="28"/>
          <w:szCs w:val="28"/>
          <w:rtl/>
          <w:lang w:bidi="fa-IR"/>
          <w:rPrChange w:id="1356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E532F6" w:rsidRPr="00321A71">
        <w:rPr>
          <w:rFonts w:hint="eastAsia"/>
          <w:sz w:val="28"/>
          <w:szCs w:val="28"/>
          <w:rtl/>
          <w:lang w:bidi="fa-IR"/>
          <w:rPrChange w:id="1357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گ</w:t>
      </w:r>
      <w:r w:rsidR="00E532F6" w:rsidRPr="00321A71">
        <w:rPr>
          <w:rFonts w:hint="cs"/>
          <w:sz w:val="28"/>
          <w:szCs w:val="28"/>
          <w:rtl/>
          <w:lang w:bidi="fa-IR"/>
          <w:rPrChange w:id="1358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E532F6" w:rsidRPr="00321A71">
        <w:rPr>
          <w:rFonts w:hint="eastAsia"/>
          <w:sz w:val="28"/>
          <w:szCs w:val="28"/>
          <w:rtl/>
          <w:lang w:bidi="fa-IR"/>
          <w:rPrChange w:id="1359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ر</w:t>
      </w:r>
      <w:r w:rsidR="00E532F6" w:rsidRPr="00321A71">
        <w:rPr>
          <w:rFonts w:hint="cs"/>
          <w:sz w:val="28"/>
          <w:szCs w:val="28"/>
          <w:rtl/>
          <w:lang w:bidi="fa-IR"/>
          <w:rPrChange w:id="1360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ی‌</w:t>
      </w:r>
      <w:r w:rsidR="00E532F6" w:rsidRPr="00321A71">
        <w:rPr>
          <w:rFonts w:hint="eastAsia"/>
          <w:sz w:val="28"/>
          <w:szCs w:val="28"/>
          <w:rtl/>
          <w:lang w:bidi="fa-IR"/>
          <w:rPrChange w:id="1361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ها</w:t>
      </w:r>
      <w:r w:rsidR="00E532F6" w:rsidRPr="00321A71">
        <w:rPr>
          <w:rFonts w:hint="cs"/>
          <w:sz w:val="28"/>
          <w:szCs w:val="28"/>
          <w:rtl/>
          <w:lang w:bidi="fa-IR"/>
          <w:rPrChange w:id="1362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136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مربوط به </w:t>
      </w:r>
      <w:r w:rsidRPr="00321A71">
        <w:rPr>
          <w:sz w:val="28"/>
          <w:szCs w:val="28"/>
          <w:lang w:bidi="fa-IR"/>
          <w:rPrChange w:id="1364" w:author="msi" w:date="2018-05-23T17:24:00Z">
            <w:rPr>
              <w:rFonts w:cs="B Lotus"/>
              <w:sz w:val="28"/>
              <w:szCs w:val="28"/>
              <w:lang w:bidi="fa-IR"/>
            </w:rPr>
          </w:rPrChange>
        </w:rPr>
        <w:t>fatf</w:t>
      </w:r>
      <w:r w:rsidRPr="00321A71">
        <w:rPr>
          <w:sz w:val="28"/>
          <w:szCs w:val="28"/>
          <w:rtl/>
          <w:lang w:bidi="fa-IR"/>
          <w:rPrChange w:id="136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بلافاصله بعد از مباحث برجام است. در ادامه روند تحولات </w:t>
      </w:r>
      <w:r w:rsidRPr="00321A71">
        <w:rPr>
          <w:sz w:val="28"/>
          <w:szCs w:val="28"/>
          <w:lang w:bidi="fa-IR"/>
          <w:rPrChange w:id="1366" w:author="msi" w:date="2018-05-23T17:24:00Z">
            <w:rPr>
              <w:rFonts w:cs="B Lotus"/>
              <w:sz w:val="28"/>
              <w:szCs w:val="28"/>
              <w:lang w:bidi="fa-IR"/>
            </w:rPr>
          </w:rPrChange>
        </w:rPr>
        <w:t>fatf</w:t>
      </w:r>
      <w:r w:rsidRPr="00321A71">
        <w:rPr>
          <w:sz w:val="28"/>
          <w:szCs w:val="28"/>
          <w:rtl/>
          <w:lang w:bidi="fa-IR"/>
          <w:rPrChange w:id="136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در </w:t>
      </w:r>
      <w:r w:rsidR="00E532F6" w:rsidRPr="00321A71">
        <w:rPr>
          <w:sz w:val="28"/>
          <w:szCs w:val="28"/>
          <w:rtl/>
          <w:lang w:bidi="fa-IR"/>
          <w:rPrChange w:id="136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سال‌ها</w:t>
      </w:r>
      <w:r w:rsidR="00E532F6" w:rsidRPr="00321A71">
        <w:rPr>
          <w:rFonts w:hint="cs"/>
          <w:sz w:val="28"/>
          <w:szCs w:val="28"/>
          <w:rtl/>
          <w:lang w:bidi="fa-IR"/>
          <w:rPrChange w:id="1369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137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گذشته </w:t>
      </w:r>
      <w:r w:rsidR="00E532F6" w:rsidRPr="00321A71">
        <w:rPr>
          <w:sz w:val="28"/>
          <w:szCs w:val="28"/>
          <w:rtl/>
          <w:lang w:bidi="fa-IR"/>
          <w:rPrChange w:id="137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ازنظر</w:t>
      </w:r>
      <w:r w:rsidRPr="00321A71">
        <w:rPr>
          <w:sz w:val="28"/>
          <w:szCs w:val="28"/>
          <w:rtl/>
          <w:lang w:bidi="fa-IR"/>
          <w:rPrChange w:id="1372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خواهد گذشت.</w:t>
      </w:r>
    </w:p>
    <w:p w14:paraId="0D4A19C5" w14:textId="09983E2E" w:rsidR="0000652F" w:rsidRPr="00321A71" w:rsidRDefault="009D64B9" w:rsidP="009876F0">
      <w:pPr>
        <w:ind w:right="0" w:firstLine="95"/>
        <w:rPr>
          <w:sz w:val="28"/>
          <w:szCs w:val="28"/>
          <w:rtl/>
          <w:lang w:bidi="fa-IR"/>
          <w:rPrChange w:id="137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</w:pPr>
      <w:r w:rsidRPr="00321A71">
        <w:rPr>
          <w:sz w:val="28"/>
          <w:szCs w:val="28"/>
          <w:lang w:bidi="fa-IR"/>
          <w:rPrChange w:id="1374" w:author="msi" w:date="2018-05-23T17:24:00Z">
            <w:rPr>
              <w:rFonts w:cs="B Lotus"/>
              <w:sz w:val="28"/>
              <w:szCs w:val="28"/>
              <w:lang w:bidi="fa-IR"/>
            </w:rPr>
          </w:rPrChange>
        </w:rPr>
        <w:t>Fatf</w:t>
      </w:r>
      <w:r w:rsidR="009876F0" w:rsidRPr="00321A71">
        <w:rPr>
          <w:sz w:val="28"/>
          <w:szCs w:val="28"/>
          <w:rtl/>
          <w:lang w:bidi="fa-IR"/>
          <w:rPrChange w:id="137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1376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از</w:t>
      </w:r>
      <w:r w:rsidRPr="00321A71">
        <w:rPr>
          <w:sz w:val="28"/>
          <w:szCs w:val="28"/>
          <w:rtl/>
          <w:lang w:bidi="fa-IR"/>
          <w:rPrChange w:id="137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سال 2000 با </w:t>
      </w:r>
      <w:r w:rsidR="00E532F6" w:rsidRPr="00321A71">
        <w:rPr>
          <w:sz w:val="28"/>
          <w:szCs w:val="28"/>
          <w:rtl/>
          <w:lang w:bidi="fa-IR"/>
          <w:rPrChange w:id="137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استانداردساز</w:t>
      </w:r>
      <w:r w:rsidR="00E532F6" w:rsidRPr="00321A71">
        <w:rPr>
          <w:rFonts w:hint="cs"/>
          <w:sz w:val="28"/>
          <w:szCs w:val="28"/>
          <w:rtl/>
          <w:lang w:bidi="fa-IR"/>
          <w:rPrChange w:id="1379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ی‌</w:t>
      </w:r>
      <w:r w:rsidR="00E532F6" w:rsidRPr="00321A71">
        <w:rPr>
          <w:rFonts w:hint="eastAsia"/>
          <w:sz w:val="28"/>
          <w:szCs w:val="28"/>
          <w:rtl/>
          <w:lang w:bidi="fa-IR"/>
          <w:rPrChange w:id="1380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ها</w:t>
      </w:r>
      <w:r w:rsidR="00E532F6" w:rsidRPr="00321A71">
        <w:rPr>
          <w:rFonts w:hint="cs"/>
          <w:sz w:val="28"/>
          <w:szCs w:val="28"/>
          <w:rtl/>
          <w:lang w:bidi="fa-IR"/>
          <w:rPrChange w:id="1381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یی</w:t>
      </w:r>
      <w:r w:rsidRPr="00321A71">
        <w:rPr>
          <w:sz w:val="28"/>
          <w:szCs w:val="28"/>
          <w:rtl/>
          <w:lang w:bidi="fa-IR"/>
          <w:rPrChange w:id="1382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مبا</w:t>
      </w:r>
      <w:r w:rsidR="007C16DB" w:rsidRPr="00321A71">
        <w:rPr>
          <w:rFonts w:hint="eastAsia"/>
          <w:sz w:val="28"/>
          <w:szCs w:val="28"/>
          <w:rtl/>
          <w:lang w:bidi="fa-IR"/>
          <w:rPrChange w:id="1383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درت</w:t>
      </w:r>
      <w:r w:rsidRPr="00321A71">
        <w:rPr>
          <w:sz w:val="28"/>
          <w:szCs w:val="28"/>
          <w:rtl/>
          <w:lang w:bidi="fa-IR"/>
          <w:rPrChange w:id="1384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به انتشار ل</w:t>
      </w:r>
      <w:r w:rsidRPr="00321A71">
        <w:rPr>
          <w:rFonts w:hint="cs"/>
          <w:sz w:val="28"/>
          <w:szCs w:val="28"/>
          <w:rtl/>
          <w:lang w:bidi="fa-IR"/>
          <w:rPrChange w:id="1385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386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ست</w:t>
      </w:r>
      <w:r w:rsidR="007C16DB" w:rsidRPr="00321A71">
        <w:rPr>
          <w:rFonts w:hint="cs"/>
          <w:sz w:val="28"/>
          <w:szCs w:val="28"/>
          <w:rtl/>
          <w:lang w:bidi="fa-IR"/>
          <w:rPrChange w:id="1387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138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س</w:t>
      </w:r>
      <w:r w:rsidRPr="00321A71">
        <w:rPr>
          <w:rFonts w:hint="cs"/>
          <w:sz w:val="28"/>
          <w:szCs w:val="28"/>
          <w:rtl/>
          <w:lang w:bidi="fa-IR"/>
          <w:rPrChange w:id="1389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390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اه</w:t>
      </w:r>
      <w:r w:rsidR="007C16DB" w:rsidRPr="00321A71">
        <w:rPr>
          <w:rFonts w:hint="eastAsia"/>
          <w:sz w:val="28"/>
          <w:szCs w:val="28"/>
          <w:rtl/>
          <w:lang w:bidi="fa-IR"/>
          <w:rPrChange w:id="1391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،</w:t>
      </w:r>
      <w:r w:rsidRPr="00321A71">
        <w:rPr>
          <w:sz w:val="28"/>
          <w:szCs w:val="28"/>
          <w:rtl/>
          <w:lang w:bidi="fa-IR"/>
          <w:rPrChange w:id="1392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برا</w:t>
      </w:r>
      <w:r w:rsidRPr="00321A71">
        <w:rPr>
          <w:rFonts w:hint="cs"/>
          <w:sz w:val="28"/>
          <w:szCs w:val="28"/>
          <w:rtl/>
          <w:lang w:bidi="fa-IR"/>
          <w:rPrChange w:id="1393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1394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7C16DB" w:rsidRPr="00321A71">
        <w:rPr>
          <w:rFonts w:hint="eastAsia"/>
          <w:sz w:val="28"/>
          <w:szCs w:val="28"/>
          <w:rtl/>
          <w:lang w:bidi="fa-IR"/>
          <w:rPrChange w:id="1395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بالا</w:t>
      </w:r>
      <w:r w:rsidR="007C16DB" w:rsidRPr="00321A71">
        <w:rPr>
          <w:sz w:val="28"/>
          <w:szCs w:val="28"/>
          <w:rtl/>
          <w:lang w:bidi="fa-IR"/>
          <w:rPrChange w:id="1396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7C16DB" w:rsidRPr="00321A71">
        <w:rPr>
          <w:rFonts w:hint="eastAsia"/>
          <w:sz w:val="28"/>
          <w:szCs w:val="28"/>
          <w:rtl/>
          <w:lang w:bidi="fa-IR"/>
          <w:rPrChange w:id="1397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بردن</w:t>
      </w:r>
      <w:r w:rsidR="007C16DB" w:rsidRPr="00321A71">
        <w:rPr>
          <w:sz w:val="28"/>
          <w:szCs w:val="28"/>
          <w:rtl/>
          <w:lang w:bidi="fa-IR"/>
          <w:rPrChange w:id="139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7C16DB" w:rsidRPr="00321A71">
        <w:rPr>
          <w:rFonts w:hint="eastAsia"/>
          <w:sz w:val="28"/>
          <w:szCs w:val="28"/>
          <w:rtl/>
          <w:lang w:bidi="fa-IR"/>
          <w:rPrChange w:id="1399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هز</w:t>
      </w:r>
      <w:r w:rsidR="007C16DB" w:rsidRPr="00321A71">
        <w:rPr>
          <w:rFonts w:hint="cs"/>
          <w:sz w:val="28"/>
          <w:szCs w:val="28"/>
          <w:rtl/>
          <w:lang w:bidi="fa-IR"/>
          <w:rPrChange w:id="1400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7C16DB" w:rsidRPr="00321A71">
        <w:rPr>
          <w:rFonts w:hint="eastAsia"/>
          <w:sz w:val="28"/>
          <w:szCs w:val="28"/>
          <w:rtl/>
          <w:lang w:bidi="fa-IR"/>
          <w:rPrChange w:id="1401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نه</w:t>
      </w:r>
      <w:r w:rsidR="007C16DB" w:rsidRPr="00321A71">
        <w:rPr>
          <w:sz w:val="28"/>
          <w:szCs w:val="28"/>
          <w:rtl/>
          <w:lang w:bidi="fa-IR"/>
          <w:rPrChange w:id="1402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7C16DB" w:rsidRPr="00321A71">
        <w:rPr>
          <w:rFonts w:hint="eastAsia"/>
          <w:sz w:val="28"/>
          <w:szCs w:val="28"/>
          <w:rtl/>
          <w:lang w:bidi="fa-IR"/>
          <w:rPrChange w:id="1403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سرما</w:t>
      </w:r>
      <w:r w:rsidR="007C16DB" w:rsidRPr="00321A71">
        <w:rPr>
          <w:rFonts w:hint="cs"/>
          <w:sz w:val="28"/>
          <w:szCs w:val="28"/>
          <w:rtl/>
          <w:lang w:bidi="fa-IR"/>
          <w:rPrChange w:id="1404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7C16DB" w:rsidRPr="00321A71">
        <w:rPr>
          <w:rFonts w:hint="eastAsia"/>
          <w:sz w:val="28"/>
          <w:szCs w:val="28"/>
          <w:rtl/>
          <w:lang w:bidi="fa-IR"/>
          <w:rPrChange w:id="1405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ه</w:t>
      </w:r>
      <w:r w:rsidR="007C16DB" w:rsidRPr="00321A71">
        <w:rPr>
          <w:sz w:val="28"/>
          <w:szCs w:val="28"/>
          <w:rtl/>
          <w:lang w:bidi="fa-IR"/>
          <w:rPrChange w:id="1406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7C16DB" w:rsidRPr="00321A71">
        <w:rPr>
          <w:rFonts w:hint="eastAsia"/>
          <w:sz w:val="28"/>
          <w:szCs w:val="28"/>
          <w:rtl/>
          <w:lang w:bidi="fa-IR"/>
          <w:rPrChange w:id="1407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گ</w:t>
      </w:r>
      <w:ins w:id="1408" w:author="msi" w:date="2018-05-23T17:44:00Z">
        <w:r w:rsidR="00A606DA">
          <w:rPr>
            <w:rFonts w:hint="cs"/>
            <w:sz w:val="28"/>
            <w:szCs w:val="28"/>
            <w:rtl/>
            <w:lang w:bidi="fa-IR"/>
          </w:rPr>
          <w:t>ذ</w:t>
        </w:r>
      </w:ins>
      <w:del w:id="1409" w:author="msi" w:date="2018-05-23T17:44:00Z">
        <w:r w:rsidR="007C16DB" w:rsidRPr="00321A71" w:rsidDel="00A606DA">
          <w:rPr>
            <w:rFonts w:hint="eastAsia"/>
            <w:sz w:val="28"/>
            <w:szCs w:val="28"/>
            <w:rtl/>
            <w:lang w:bidi="fa-IR"/>
            <w:rPrChange w:id="1410" w:author="msi" w:date="2018-05-23T17:24:00Z">
              <w:rPr>
                <w:rFonts w:cs="B Lotus" w:hint="eastAsia"/>
                <w:sz w:val="28"/>
                <w:szCs w:val="28"/>
                <w:rtl/>
                <w:lang w:bidi="fa-IR"/>
              </w:rPr>
            </w:rPrChange>
          </w:rPr>
          <w:delText>ز</w:delText>
        </w:r>
      </w:del>
      <w:r w:rsidR="007C16DB" w:rsidRPr="00321A71">
        <w:rPr>
          <w:rFonts w:hint="eastAsia"/>
          <w:sz w:val="28"/>
          <w:szCs w:val="28"/>
          <w:rtl/>
          <w:lang w:bidi="fa-IR"/>
          <w:rPrChange w:id="1411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ار</w:t>
      </w:r>
      <w:r w:rsidR="007C16DB" w:rsidRPr="00321A71">
        <w:rPr>
          <w:rFonts w:hint="cs"/>
          <w:sz w:val="28"/>
          <w:szCs w:val="28"/>
          <w:rtl/>
          <w:lang w:bidi="fa-IR"/>
          <w:rPrChange w:id="1412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7C16DB" w:rsidRPr="00321A71">
        <w:rPr>
          <w:sz w:val="28"/>
          <w:szCs w:val="28"/>
          <w:rtl/>
          <w:lang w:bidi="fa-IR"/>
          <w:rPrChange w:id="141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در </w:t>
      </w:r>
      <w:r w:rsidRPr="00321A71">
        <w:rPr>
          <w:rFonts w:hint="eastAsia"/>
          <w:sz w:val="28"/>
          <w:szCs w:val="28"/>
          <w:rtl/>
          <w:lang w:bidi="fa-IR"/>
          <w:rPrChange w:id="1414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کشوها</w:t>
      </w:r>
      <w:r w:rsidRPr="00321A71">
        <w:rPr>
          <w:sz w:val="28"/>
          <w:szCs w:val="28"/>
          <w:rtl/>
          <w:lang w:bidi="fa-IR"/>
          <w:rPrChange w:id="141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7C16DB" w:rsidRPr="00321A71">
        <w:rPr>
          <w:rFonts w:hint="eastAsia"/>
          <w:sz w:val="28"/>
          <w:szCs w:val="28"/>
          <w:rtl/>
          <w:lang w:bidi="fa-IR"/>
          <w:rPrChange w:id="1416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کرد</w:t>
      </w:r>
      <w:r w:rsidR="007C16DB" w:rsidRPr="00321A71">
        <w:rPr>
          <w:sz w:val="28"/>
          <w:szCs w:val="28"/>
          <w:rtl/>
          <w:lang w:bidi="fa-IR"/>
          <w:rPrChange w:id="141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. </w:t>
      </w:r>
      <w:r w:rsidRPr="00321A71">
        <w:rPr>
          <w:rFonts w:hint="eastAsia"/>
          <w:sz w:val="28"/>
          <w:szCs w:val="28"/>
          <w:rtl/>
          <w:lang w:bidi="fa-IR"/>
          <w:rPrChange w:id="1418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در</w:t>
      </w:r>
      <w:r w:rsidRPr="00321A71">
        <w:rPr>
          <w:sz w:val="28"/>
          <w:szCs w:val="28"/>
          <w:rtl/>
          <w:lang w:bidi="fa-IR"/>
          <w:rPrChange w:id="141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1420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سال</w:t>
      </w:r>
      <w:r w:rsidRPr="00321A71">
        <w:rPr>
          <w:sz w:val="28"/>
          <w:szCs w:val="28"/>
          <w:rtl/>
          <w:lang w:bidi="fa-IR"/>
          <w:rPrChange w:id="142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2007 </w:t>
      </w:r>
      <w:r w:rsidRPr="00321A71">
        <w:rPr>
          <w:rFonts w:hint="eastAsia"/>
          <w:sz w:val="28"/>
          <w:szCs w:val="28"/>
          <w:rtl/>
          <w:lang w:bidi="fa-IR"/>
          <w:rPrChange w:id="1422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ا</w:t>
      </w:r>
      <w:r w:rsidRPr="00321A71">
        <w:rPr>
          <w:rFonts w:hint="cs"/>
          <w:sz w:val="28"/>
          <w:szCs w:val="28"/>
          <w:rtl/>
          <w:lang w:bidi="fa-IR"/>
          <w:rPrChange w:id="1423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424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ران</w:t>
      </w:r>
      <w:r w:rsidR="007C16DB" w:rsidRPr="00321A71">
        <w:rPr>
          <w:sz w:val="28"/>
          <w:szCs w:val="28"/>
          <w:rtl/>
          <w:lang w:bidi="fa-IR"/>
          <w:rPrChange w:id="142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ن</w:t>
      </w:r>
      <w:r w:rsidR="007C16DB" w:rsidRPr="00321A71">
        <w:rPr>
          <w:rFonts w:hint="cs"/>
          <w:sz w:val="28"/>
          <w:szCs w:val="28"/>
          <w:rtl/>
          <w:lang w:bidi="fa-IR"/>
          <w:rPrChange w:id="1426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7C16DB" w:rsidRPr="00321A71">
        <w:rPr>
          <w:rFonts w:hint="eastAsia"/>
          <w:sz w:val="28"/>
          <w:szCs w:val="28"/>
          <w:rtl/>
          <w:lang w:bidi="fa-IR"/>
          <w:rPrChange w:id="1427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ز</w:t>
      </w:r>
      <w:r w:rsidRPr="00321A71">
        <w:rPr>
          <w:sz w:val="28"/>
          <w:szCs w:val="28"/>
          <w:rtl/>
          <w:lang w:bidi="fa-IR"/>
          <w:rPrChange w:id="142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به ا</w:t>
      </w:r>
      <w:r w:rsidRPr="00321A71">
        <w:rPr>
          <w:rFonts w:hint="cs"/>
          <w:sz w:val="28"/>
          <w:szCs w:val="28"/>
          <w:rtl/>
          <w:lang w:bidi="fa-IR"/>
          <w:rPrChange w:id="1429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430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ن</w:t>
      </w:r>
      <w:r w:rsidRPr="00321A71">
        <w:rPr>
          <w:sz w:val="28"/>
          <w:szCs w:val="28"/>
          <w:rtl/>
          <w:lang w:bidi="fa-IR"/>
          <w:rPrChange w:id="143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ل</w:t>
      </w:r>
      <w:r w:rsidRPr="00321A71">
        <w:rPr>
          <w:rFonts w:hint="cs"/>
          <w:sz w:val="28"/>
          <w:szCs w:val="28"/>
          <w:rtl/>
          <w:lang w:bidi="fa-IR"/>
          <w:rPrChange w:id="1432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433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ست</w:t>
      </w:r>
      <w:r w:rsidR="007C16DB" w:rsidRPr="00321A71">
        <w:rPr>
          <w:sz w:val="28"/>
          <w:szCs w:val="28"/>
          <w:rtl/>
          <w:lang w:bidi="fa-IR"/>
          <w:rPrChange w:id="1434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اضافه شد</w:t>
      </w:r>
      <w:r w:rsidRPr="00321A71">
        <w:rPr>
          <w:sz w:val="28"/>
          <w:szCs w:val="28"/>
          <w:rtl/>
          <w:lang w:bidi="fa-IR"/>
          <w:rPrChange w:id="143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سپس ا</w:t>
      </w:r>
      <w:r w:rsidRPr="00321A71">
        <w:rPr>
          <w:rFonts w:hint="cs"/>
          <w:sz w:val="28"/>
          <w:szCs w:val="28"/>
          <w:rtl/>
          <w:lang w:bidi="fa-IR"/>
          <w:rPrChange w:id="1436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437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ران</w:t>
      </w:r>
      <w:r w:rsidRPr="00321A71">
        <w:rPr>
          <w:sz w:val="28"/>
          <w:szCs w:val="28"/>
          <w:rtl/>
          <w:lang w:bidi="fa-IR"/>
          <w:rPrChange w:id="143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برا</w:t>
      </w:r>
      <w:r w:rsidRPr="00321A71">
        <w:rPr>
          <w:rFonts w:hint="cs"/>
          <w:sz w:val="28"/>
          <w:szCs w:val="28"/>
          <w:rtl/>
          <w:lang w:bidi="fa-IR"/>
          <w:rPrChange w:id="1439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144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خروج از ا</w:t>
      </w:r>
      <w:r w:rsidRPr="00321A71">
        <w:rPr>
          <w:rFonts w:hint="cs"/>
          <w:sz w:val="28"/>
          <w:szCs w:val="28"/>
          <w:rtl/>
          <w:lang w:bidi="fa-IR"/>
          <w:rPrChange w:id="1441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442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ن</w:t>
      </w:r>
      <w:r w:rsidRPr="00321A71">
        <w:rPr>
          <w:sz w:val="28"/>
          <w:szCs w:val="28"/>
          <w:rtl/>
          <w:lang w:bidi="fa-IR"/>
          <w:rPrChange w:id="144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ل</w:t>
      </w:r>
      <w:r w:rsidRPr="00321A71">
        <w:rPr>
          <w:rFonts w:hint="cs"/>
          <w:sz w:val="28"/>
          <w:szCs w:val="28"/>
          <w:rtl/>
          <w:lang w:bidi="fa-IR"/>
          <w:rPrChange w:id="1444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445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ست</w:t>
      </w:r>
      <w:r w:rsidRPr="00321A71">
        <w:rPr>
          <w:sz w:val="28"/>
          <w:szCs w:val="28"/>
          <w:rtl/>
          <w:lang w:bidi="fa-IR"/>
          <w:rPrChange w:id="1446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در سطح دولت و مجلس اقدامات</w:t>
      </w:r>
      <w:r w:rsidRPr="00321A71">
        <w:rPr>
          <w:rFonts w:hint="cs"/>
          <w:sz w:val="28"/>
          <w:szCs w:val="28"/>
          <w:rtl/>
          <w:lang w:bidi="fa-IR"/>
          <w:rPrChange w:id="1447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144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</w:t>
      </w:r>
      <w:r w:rsidR="007C16DB" w:rsidRPr="00321A71">
        <w:rPr>
          <w:rFonts w:hint="eastAsia"/>
          <w:sz w:val="28"/>
          <w:szCs w:val="28"/>
          <w:rtl/>
          <w:lang w:bidi="fa-IR"/>
          <w:rPrChange w:id="1449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ن</w:t>
      </w:r>
      <w:r w:rsidRPr="00321A71">
        <w:rPr>
          <w:rFonts w:hint="eastAsia"/>
          <w:sz w:val="28"/>
          <w:szCs w:val="28"/>
          <w:rtl/>
          <w:lang w:bidi="fa-IR"/>
          <w:rPrChange w:id="1450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جام</w:t>
      </w:r>
      <w:r w:rsidRPr="00321A71">
        <w:rPr>
          <w:sz w:val="28"/>
          <w:szCs w:val="28"/>
          <w:rtl/>
          <w:lang w:bidi="fa-IR"/>
          <w:rPrChange w:id="145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1452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داد</w:t>
      </w:r>
      <w:r w:rsidRPr="00321A71">
        <w:rPr>
          <w:sz w:val="28"/>
          <w:szCs w:val="28"/>
          <w:rtl/>
          <w:lang w:bidi="fa-IR"/>
          <w:rPrChange w:id="145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.</w:t>
      </w:r>
      <w:r w:rsidRPr="00321A71">
        <w:rPr>
          <w:rFonts w:ascii="tabnakweb" w:hAnsi="tabnakweb"/>
          <w:sz w:val="28"/>
          <w:szCs w:val="28"/>
          <w:rtl/>
          <w:rPrChange w:id="1454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455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در</w:t>
      </w:r>
      <w:r w:rsidRPr="00321A71">
        <w:rPr>
          <w:rFonts w:ascii="tabnakweb" w:hAnsi="tabnakweb"/>
          <w:sz w:val="28"/>
          <w:szCs w:val="28"/>
          <w:rtl/>
          <w:rPrChange w:id="1456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457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هم</w:t>
      </w:r>
      <w:r w:rsidRPr="00321A71">
        <w:rPr>
          <w:rFonts w:ascii="tabnakweb" w:hAnsi="tabnakweb" w:hint="cs"/>
          <w:sz w:val="28"/>
          <w:szCs w:val="28"/>
          <w:rtl/>
          <w:rPrChange w:id="1458" w:author="msi" w:date="2018-05-23T17:24:00Z">
            <w:rPr>
              <w:rFonts w:ascii="tabnakweb" w:hAnsi="tabnakweb" w:cs="B Lotus" w:hint="cs"/>
              <w:sz w:val="28"/>
              <w:szCs w:val="28"/>
              <w:rtl/>
            </w:rPr>
          </w:rPrChange>
        </w:rPr>
        <w:t>ی</w:t>
      </w:r>
      <w:r w:rsidRPr="00321A71">
        <w:rPr>
          <w:rFonts w:ascii="tabnakweb" w:hAnsi="tabnakweb" w:hint="eastAsia"/>
          <w:sz w:val="28"/>
          <w:szCs w:val="28"/>
          <w:rtl/>
          <w:rPrChange w:id="1459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ن</w:t>
      </w:r>
      <w:r w:rsidRPr="00321A71">
        <w:rPr>
          <w:rFonts w:ascii="tabnakweb" w:hAnsi="tabnakweb"/>
          <w:sz w:val="28"/>
          <w:szCs w:val="28"/>
          <w:rtl/>
          <w:rPrChange w:id="1460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461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راستا</w:t>
      </w:r>
      <w:r w:rsidRPr="00321A71">
        <w:rPr>
          <w:rFonts w:ascii="tabnakweb" w:hAnsi="tabnakweb"/>
          <w:sz w:val="28"/>
          <w:szCs w:val="28"/>
          <w:rtl/>
          <w:rPrChange w:id="1462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463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دولت</w:t>
      </w:r>
      <w:r w:rsidRPr="00321A71">
        <w:rPr>
          <w:rFonts w:ascii="tabnakweb" w:hAnsi="tabnakweb"/>
          <w:sz w:val="28"/>
          <w:szCs w:val="28"/>
          <w:rtl/>
          <w:rPrChange w:id="1464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ins w:id="1465" w:author="msi" w:date="2018-05-23T17:47:00Z">
        <w:r w:rsidR="00C5032F">
          <w:rPr>
            <w:rFonts w:ascii="tabnakweb" w:hAnsi="tabnakweb" w:hint="eastAsia"/>
            <w:sz w:val="28"/>
            <w:szCs w:val="28"/>
            <w:rtl/>
          </w:rPr>
          <w:t>لا</w:t>
        </w:r>
        <w:r w:rsidR="00C5032F">
          <w:rPr>
            <w:rFonts w:ascii="tabnakweb" w:hAnsi="tabnakweb" w:hint="cs"/>
            <w:sz w:val="28"/>
            <w:szCs w:val="28"/>
            <w:rtl/>
          </w:rPr>
          <w:t>ی</w:t>
        </w:r>
        <w:r w:rsidR="00C5032F">
          <w:rPr>
            <w:rFonts w:ascii="tabnakweb" w:hAnsi="tabnakweb" w:hint="eastAsia"/>
            <w:sz w:val="28"/>
            <w:szCs w:val="28"/>
            <w:rtl/>
          </w:rPr>
          <w:t>حه</w:t>
        </w:r>
      </w:ins>
      <w:del w:id="1466" w:author="msi" w:date="2018-05-23T17:47:00Z">
        <w:r w:rsidRPr="00321A71" w:rsidDel="00C5032F">
          <w:rPr>
            <w:rFonts w:ascii="tabnakweb" w:hAnsi="tabnakweb" w:hint="eastAsia"/>
            <w:sz w:val="28"/>
            <w:szCs w:val="28"/>
            <w:rtl/>
            <w:rPrChange w:id="1467" w:author="msi" w:date="2018-05-23T17:24:00Z">
              <w:rPr>
                <w:rFonts w:ascii="tabnakweb" w:hAnsi="tabnakweb" w:cs="B Lotus" w:hint="eastAsia"/>
                <w:sz w:val="28"/>
                <w:szCs w:val="28"/>
                <w:rtl/>
              </w:rPr>
            </w:rPrChange>
          </w:rPr>
          <w:delText>لا</w:delText>
        </w:r>
        <w:r w:rsidRPr="00321A71" w:rsidDel="00C5032F">
          <w:rPr>
            <w:rFonts w:ascii="tabnakweb" w:hAnsi="tabnakweb" w:hint="cs"/>
            <w:sz w:val="28"/>
            <w:szCs w:val="28"/>
            <w:rtl/>
            <w:rPrChange w:id="1468" w:author="msi" w:date="2018-05-23T17:24:00Z">
              <w:rPr>
                <w:rFonts w:ascii="tabnakweb" w:hAnsi="tabnakweb" w:cs="B Lotus" w:hint="cs"/>
                <w:sz w:val="28"/>
                <w:szCs w:val="28"/>
                <w:rtl/>
              </w:rPr>
            </w:rPrChange>
          </w:rPr>
          <w:delText>ی</w:delText>
        </w:r>
        <w:r w:rsidRPr="00321A71" w:rsidDel="00C5032F">
          <w:rPr>
            <w:rFonts w:ascii="tabnakweb" w:hAnsi="tabnakweb" w:hint="eastAsia"/>
            <w:sz w:val="28"/>
            <w:szCs w:val="28"/>
            <w:rtl/>
            <w:rPrChange w:id="1469" w:author="msi" w:date="2018-05-23T17:24:00Z">
              <w:rPr>
                <w:rFonts w:ascii="tabnakweb" w:hAnsi="tabnakweb" w:cs="B Lotus" w:hint="eastAsia"/>
                <w:sz w:val="28"/>
                <w:szCs w:val="28"/>
                <w:rtl/>
              </w:rPr>
            </w:rPrChange>
          </w:rPr>
          <w:delText>حه‌</w:delText>
        </w:r>
      </w:del>
      <w:r w:rsidRPr="00321A71">
        <w:rPr>
          <w:rFonts w:ascii="tabnakweb" w:hAnsi="tabnakweb"/>
          <w:sz w:val="28"/>
          <w:szCs w:val="28"/>
          <w:rtl/>
          <w:rPrChange w:id="1470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471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مبارزه</w:t>
      </w:r>
      <w:r w:rsidRPr="00321A71">
        <w:rPr>
          <w:rFonts w:ascii="tabnakweb" w:hAnsi="tabnakweb"/>
          <w:sz w:val="28"/>
          <w:szCs w:val="28"/>
          <w:rtl/>
          <w:rPrChange w:id="1472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473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با</w:t>
      </w:r>
      <w:r w:rsidRPr="00321A71">
        <w:rPr>
          <w:rFonts w:ascii="tabnakweb" w:hAnsi="tabnakweb"/>
          <w:sz w:val="28"/>
          <w:szCs w:val="28"/>
          <w:rtl/>
          <w:rPrChange w:id="1474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E532F6" w:rsidRPr="00321A71">
        <w:rPr>
          <w:rFonts w:ascii="tabnakweb" w:hAnsi="tabnakweb" w:hint="eastAsia"/>
          <w:sz w:val="28"/>
          <w:szCs w:val="28"/>
          <w:rtl/>
          <w:rPrChange w:id="1475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پول‌شو</w:t>
      </w:r>
      <w:r w:rsidR="00E532F6" w:rsidRPr="00321A71">
        <w:rPr>
          <w:rFonts w:ascii="tabnakweb" w:hAnsi="tabnakweb" w:hint="cs"/>
          <w:sz w:val="28"/>
          <w:szCs w:val="28"/>
          <w:rtl/>
          <w:rPrChange w:id="1476" w:author="msi" w:date="2018-05-23T17:24:00Z">
            <w:rPr>
              <w:rFonts w:ascii="tabnakweb" w:hAnsi="tabnakweb" w:cs="B Lotus" w:hint="cs"/>
              <w:sz w:val="28"/>
              <w:szCs w:val="28"/>
              <w:rtl/>
            </w:rPr>
          </w:rPrChange>
        </w:rPr>
        <w:t>یی</w:t>
      </w:r>
      <w:r w:rsidRPr="00321A71">
        <w:rPr>
          <w:rFonts w:ascii="tabnakweb" w:hAnsi="tabnakweb"/>
          <w:sz w:val="28"/>
          <w:szCs w:val="28"/>
          <w:rtl/>
          <w:rPrChange w:id="1477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478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را</w:t>
      </w:r>
      <w:r w:rsidRPr="00321A71">
        <w:rPr>
          <w:rFonts w:ascii="tabnakweb" w:hAnsi="tabnakweb"/>
          <w:sz w:val="28"/>
          <w:szCs w:val="28"/>
          <w:rtl/>
          <w:rPrChange w:id="1479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480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به</w:t>
      </w:r>
      <w:r w:rsidRPr="00321A71">
        <w:rPr>
          <w:rFonts w:ascii="tabnakweb" w:hAnsi="tabnakweb"/>
          <w:sz w:val="28"/>
          <w:szCs w:val="28"/>
          <w:rtl/>
          <w:rPrChange w:id="1481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482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مجلس</w:t>
      </w:r>
      <w:r w:rsidRPr="00321A71">
        <w:rPr>
          <w:rFonts w:ascii="tabnakweb" w:hAnsi="tabnakweb"/>
          <w:sz w:val="28"/>
          <w:szCs w:val="28"/>
          <w:rtl/>
          <w:rPrChange w:id="1483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E532F6" w:rsidRPr="00321A71">
        <w:rPr>
          <w:rFonts w:ascii="tabnakweb" w:hAnsi="tabnakweb" w:hint="eastAsia"/>
          <w:sz w:val="28"/>
          <w:szCs w:val="28"/>
          <w:rtl/>
          <w:rPrChange w:id="1484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ارائه</w:t>
      </w:r>
      <w:r w:rsidRPr="00321A71">
        <w:rPr>
          <w:rFonts w:ascii="tabnakweb" w:hAnsi="tabnakweb"/>
          <w:sz w:val="28"/>
          <w:szCs w:val="28"/>
          <w:rtl/>
          <w:rPrChange w:id="1485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486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و</w:t>
      </w:r>
      <w:r w:rsidRPr="00321A71">
        <w:rPr>
          <w:rFonts w:ascii="Calibri" w:hAnsi="Calibri" w:cs="Calibri" w:hint="eastAsia"/>
          <w:sz w:val="28"/>
          <w:szCs w:val="28"/>
          <w:rtl/>
          <w:rPrChange w:id="1487" w:author="msi" w:date="2018-05-23T17:24:00Z">
            <w:rPr>
              <w:rFonts w:cs="Times New Roman" w:hint="eastAsia"/>
              <w:sz w:val="28"/>
              <w:szCs w:val="28"/>
              <w:rtl/>
            </w:rPr>
          </w:rPrChange>
        </w:rPr>
        <w:t> </w:t>
      </w:r>
      <w:r w:rsidRPr="00321A71">
        <w:rPr>
          <w:rFonts w:ascii="tabnakweb" w:hAnsi="tabnakweb" w:hint="eastAsia"/>
          <w:sz w:val="28"/>
          <w:szCs w:val="28"/>
          <w:rtl/>
          <w:rPrChange w:id="1488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مجلس</w:t>
      </w:r>
      <w:r w:rsidRPr="00321A71">
        <w:rPr>
          <w:rFonts w:ascii="tabnakweb" w:hAnsi="tabnakweb"/>
          <w:sz w:val="28"/>
          <w:szCs w:val="28"/>
          <w:rtl/>
          <w:rPrChange w:id="1489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490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هم</w:t>
      </w:r>
      <w:r w:rsidRPr="00321A71">
        <w:rPr>
          <w:rFonts w:ascii="tabnakweb" w:hAnsi="tabnakweb"/>
          <w:sz w:val="28"/>
          <w:szCs w:val="28"/>
          <w:rtl/>
          <w:rPrChange w:id="1491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492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در</w:t>
      </w:r>
      <w:r w:rsidRPr="00321A71">
        <w:rPr>
          <w:rFonts w:ascii="tabnakweb" w:hAnsi="tabnakweb"/>
          <w:sz w:val="28"/>
          <w:szCs w:val="28"/>
          <w:rtl/>
          <w:rPrChange w:id="1493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494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سال</w:t>
      </w:r>
      <w:r w:rsidRPr="00321A71">
        <w:rPr>
          <w:rFonts w:ascii="tabnakweb" w:hAnsi="tabnakweb"/>
          <w:sz w:val="28"/>
          <w:szCs w:val="28"/>
          <w:rtl/>
          <w:rPrChange w:id="1495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/>
          <w:sz w:val="28"/>
          <w:szCs w:val="28"/>
          <w:rtl/>
          <w:lang w:bidi="fa-IR"/>
          <w:rPrChange w:id="1496" w:author="msi" w:date="2018-05-23T17:24:00Z">
            <w:rPr>
              <w:rFonts w:ascii="tabnakweb" w:hAnsi="tabnakweb" w:cs="B Lotus"/>
              <w:sz w:val="28"/>
              <w:szCs w:val="28"/>
              <w:rtl/>
              <w:lang w:bidi="fa-IR"/>
            </w:rPr>
          </w:rPrChange>
        </w:rPr>
        <w:t>۱۳۸۶</w:t>
      </w:r>
      <w:r w:rsidRPr="00321A71">
        <w:rPr>
          <w:rFonts w:ascii="tabnakweb" w:hAnsi="tabnakweb"/>
          <w:sz w:val="28"/>
          <w:szCs w:val="28"/>
          <w:rtl/>
          <w:rPrChange w:id="1497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498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آن</w:t>
      </w:r>
      <w:r w:rsidRPr="00321A71">
        <w:rPr>
          <w:rFonts w:ascii="tabnakweb" w:hAnsi="tabnakweb"/>
          <w:sz w:val="28"/>
          <w:szCs w:val="28"/>
          <w:rtl/>
          <w:rPrChange w:id="1499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500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را</w:t>
      </w:r>
      <w:r w:rsidRPr="00321A71">
        <w:rPr>
          <w:rFonts w:ascii="tabnakweb" w:hAnsi="tabnakweb"/>
          <w:sz w:val="28"/>
          <w:szCs w:val="28"/>
          <w:rtl/>
          <w:rPrChange w:id="1501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502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تصو</w:t>
      </w:r>
      <w:r w:rsidRPr="00321A71">
        <w:rPr>
          <w:rFonts w:ascii="tabnakweb" w:hAnsi="tabnakweb" w:hint="cs"/>
          <w:sz w:val="28"/>
          <w:szCs w:val="28"/>
          <w:rtl/>
          <w:rPrChange w:id="1503" w:author="msi" w:date="2018-05-23T17:24:00Z">
            <w:rPr>
              <w:rFonts w:ascii="tabnakweb" w:hAnsi="tabnakweb" w:cs="B Lotus" w:hint="cs"/>
              <w:sz w:val="28"/>
              <w:szCs w:val="28"/>
              <w:rtl/>
            </w:rPr>
          </w:rPrChange>
        </w:rPr>
        <w:t>ی</w:t>
      </w:r>
      <w:r w:rsidRPr="00321A71">
        <w:rPr>
          <w:rFonts w:ascii="tabnakweb" w:hAnsi="tabnakweb" w:hint="eastAsia"/>
          <w:sz w:val="28"/>
          <w:szCs w:val="28"/>
          <w:rtl/>
          <w:rPrChange w:id="1504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ب</w:t>
      </w:r>
      <w:r w:rsidRPr="00321A71">
        <w:rPr>
          <w:rFonts w:ascii="tabnakweb" w:hAnsi="tabnakweb"/>
          <w:sz w:val="28"/>
          <w:szCs w:val="28"/>
          <w:rtl/>
          <w:rPrChange w:id="1505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506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کرد</w:t>
      </w:r>
      <w:r w:rsidRPr="00321A71">
        <w:rPr>
          <w:rFonts w:ascii="tabnakweb" w:hAnsi="tabnakweb"/>
          <w:sz w:val="28"/>
          <w:szCs w:val="28"/>
          <w:rtl/>
          <w:rPrChange w:id="1507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>.</w:t>
      </w:r>
    </w:p>
    <w:p w14:paraId="6ECB4D71" w14:textId="77777777" w:rsidR="009D64B9" w:rsidRPr="00321A71" w:rsidRDefault="00E532F6" w:rsidP="00E532F6">
      <w:pPr>
        <w:pStyle w:val="NormalWeb"/>
        <w:shd w:val="clear" w:color="auto" w:fill="FFFFFF"/>
        <w:bidi/>
        <w:spacing w:before="0" w:beforeAutospacing="0" w:after="0" w:afterAutospacing="0" w:line="495" w:lineRule="atLeast"/>
        <w:jc w:val="both"/>
        <w:rPr>
          <w:rFonts w:ascii="tabnakweb" w:hAnsi="tabnakweb" w:cs="B Nazanin"/>
          <w:sz w:val="28"/>
          <w:szCs w:val="28"/>
          <w:rtl/>
          <w:rPrChange w:id="1508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</w:pPr>
      <w:r w:rsidRPr="00321A71">
        <w:rPr>
          <w:rFonts w:ascii="tabnakweb" w:hAnsi="tabnakweb" w:cs="B Nazanin" w:hint="eastAsia"/>
          <w:sz w:val="28"/>
          <w:szCs w:val="28"/>
          <w:rtl/>
          <w:rPrChange w:id="1509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پس‌ازآن</w:t>
      </w:r>
      <w:r w:rsidR="009D64B9" w:rsidRPr="00321A71">
        <w:rPr>
          <w:rFonts w:ascii="tabnakweb" w:hAnsi="tabnakweb" w:cs="B Nazanin"/>
          <w:sz w:val="28"/>
          <w:szCs w:val="28"/>
          <w:rtl/>
          <w:rPrChange w:id="1510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/>
          <w:sz w:val="28"/>
          <w:szCs w:val="28"/>
          <w:rPrChange w:id="1511" w:author="msi" w:date="2018-05-23T17:24:00Z">
            <w:rPr>
              <w:rFonts w:ascii="tabnakweb" w:hAnsi="tabnakweb" w:cs="B Lotus"/>
              <w:sz w:val="28"/>
              <w:szCs w:val="28"/>
            </w:rPr>
          </w:rPrChange>
        </w:rPr>
        <w:t>FATF</w:t>
      </w:r>
      <w:r w:rsidR="009D64B9" w:rsidRPr="00321A71">
        <w:rPr>
          <w:rFonts w:ascii="Calibri" w:hAnsi="Calibri" w:cs="Calibri" w:hint="eastAsia"/>
          <w:sz w:val="28"/>
          <w:szCs w:val="28"/>
          <w:rtl/>
          <w:rPrChange w:id="1512" w:author="msi" w:date="2018-05-23T17:24:00Z">
            <w:rPr>
              <w:rFonts w:hint="eastAsia"/>
              <w:sz w:val="28"/>
              <w:szCs w:val="28"/>
              <w:rtl/>
            </w:rPr>
          </w:rPrChange>
        </w:rPr>
        <w:t> 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513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به</w:t>
      </w:r>
      <w:r w:rsidR="009D64B9" w:rsidRPr="00321A71">
        <w:rPr>
          <w:rFonts w:ascii="tabnakweb" w:hAnsi="tabnakweb" w:cs="B Nazanin"/>
          <w:sz w:val="28"/>
          <w:szCs w:val="28"/>
          <w:rtl/>
          <w:rPrChange w:id="1514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515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ا</w:t>
      </w:r>
      <w:r w:rsidR="009D64B9" w:rsidRPr="00321A71">
        <w:rPr>
          <w:rFonts w:ascii="tabnakweb" w:hAnsi="tabnakweb" w:cs="B Nazanin" w:hint="cs"/>
          <w:sz w:val="28"/>
          <w:szCs w:val="28"/>
          <w:rtl/>
          <w:rPrChange w:id="1516" w:author="msi" w:date="2018-05-23T17:24:00Z">
            <w:rPr>
              <w:rFonts w:ascii="tabnakweb" w:hAnsi="tabnakweb" w:cs="B Lotus" w:hint="cs"/>
              <w:sz w:val="28"/>
              <w:szCs w:val="28"/>
              <w:rtl/>
            </w:rPr>
          </w:rPrChange>
        </w:rPr>
        <w:t>ی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517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ران</w:t>
      </w:r>
      <w:r w:rsidR="009D64B9" w:rsidRPr="00321A71">
        <w:rPr>
          <w:rFonts w:ascii="tabnakweb" w:hAnsi="tabnakweb" w:cs="B Nazanin"/>
          <w:sz w:val="28"/>
          <w:szCs w:val="28"/>
          <w:rtl/>
          <w:rPrChange w:id="1518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519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گفت</w:t>
      </w:r>
      <w:r w:rsidR="007C16DB" w:rsidRPr="00321A71">
        <w:rPr>
          <w:rFonts w:ascii="tabnakweb" w:hAnsi="tabnakweb" w:cs="B Nazanin" w:hint="eastAsia"/>
          <w:sz w:val="28"/>
          <w:szCs w:val="28"/>
          <w:rtl/>
          <w:rPrChange w:id="1520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؛</w:t>
      </w:r>
      <w:r w:rsidR="009D64B9" w:rsidRPr="00321A71">
        <w:rPr>
          <w:rFonts w:ascii="tabnakweb" w:hAnsi="tabnakweb" w:cs="B Nazanin"/>
          <w:sz w:val="28"/>
          <w:szCs w:val="28"/>
          <w:rtl/>
          <w:rPrChange w:id="1521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522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در</w:t>
      </w:r>
      <w:r w:rsidR="009D64B9" w:rsidRPr="00321A71">
        <w:rPr>
          <w:rFonts w:ascii="tabnakweb" w:hAnsi="tabnakweb" w:cs="B Nazanin"/>
          <w:sz w:val="28"/>
          <w:szCs w:val="28"/>
          <w:rtl/>
          <w:rPrChange w:id="1523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D711D6" w:rsidRPr="00321A71">
        <w:rPr>
          <w:rFonts w:cs="B Nazanin"/>
          <w:rPrChange w:id="1524" w:author="msi" w:date="2018-05-23T17:24:00Z">
            <w:rPr>
              <w:rStyle w:val="Hyperlink"/>
              <w:rFonts w:ascii="tabnakweb" w:hAnsi="tabnakweb" w:cs="B Lotus"/>
              <w:sz w:val="28"/>
              <w:szCs w:val="28"/>
            </w:rPr>
          </w:rPrChange>
        </w:rPr>
        <w:fldChar w:fldCharType="begin"/>
      </w:r>
      <w:r w:rsidR="00D711D6" w:rsidRPr="00321A71">
        <w:rPr>
          <w:rFonts w:cs="B Nazanin"/>
          <w:sz w:val="28"/>
          <w:szCs w:val="28"/>
          <w:rPrChange w:id="1525" w:author="msi" w:date="2018-05-23T17:24:00Z">
            <w:rPr/>
          </w:rPrChange>
        </w:rPr>
        <w:instrText xml:space="preserve"> HYPERLINK "http://tnews.ir/news/5ff7110275238.html?sid=21143102" </w:instrText>
      </w:r>
      <w:r w:rsidR="00D711D6" w:rsidRPr="00321A71">
        <w:rPr>
          <w:rFonts w:cs="B Nazanin"/>
          <w:rPrChange w:id="1526" w:author="msi" w:date="2018-05-23T17:24:00Z">
            <w:rPr>
              <w:rStyle w:val="Hyperlink"/>
              <w:rFonts w:ascii="tabnakweb" w:hAnsi="tabnakweb" w:cs="B Lotus"/>
              <w:sz w:val="28"/>
              <w:szCs w:val="28"/>
            </w:rPr>
          </w:rPrChange>
        </w:rPr>
        <w:fldChar w:fldCharType="separate"/>
      </w:r>
      <w:r w:rsidR="009D64B9" w:rsidRPr="00321A71">
        <w:rPr>
          <w:rStyle w:val="Hyperlink"/>
          <w:rFonts w:ascii="tabnakweb" w:hAnsi="tabnakweb" w:cs="B Nazanin" w:hint="eastAsia"/>
          <w:sz w:val="28"/>
          <w:szCs w:val="28"/>
          <w:rtl/>
          <w:rPrChange w:id="1527" w:author="msi" w:date="2018-05-23T17:24:00Z">
            <w:rPr>
              <w:rStyle w:val="Hyperlink"/>
              <w:rFonts w:ascii="tabnakweb" w:hAnsi="tabnakweb" w:cs="B Lotus" w:hint="eastAsia"/>
              <w:sz w:val="28"/>
              <w:szCs w:val="28"/>
              <w:rtl/>
            </w:rPr>
          </w:rPrChange>
        </w:rPr>
        <w:t>زم</w:t>
      </w:r>
      <w:r w:rsidR="009D64B9" w:rsidRPr="00321A71">
        <w:rPr>
          <w:rStyle w:val="Hyperlink"/>
          <w:rFonts w:ascii="tabnakweb" w:hAnsi="tabnakweb" w:cs="B Nazanin" w:hint="cs"/>
          <w:sz w:val="28"/>
          <w:szCs w:val="28"/>
          <w:rtl/>
          <w:rPrChange w:id="1528" w:author="msi" w:date="2018-05-23T17:24:00Z">
            <w:rPr>
              <w:rStyle w:val="Hyperlink"/>
              <w:rFonts w:ascii="tabnakweb" w:hAnsi="tabnakweb" w:cs="B Lotus" w:hint="cs"/>
              <w:sz w:val="28"/>
              <w:szCs w:val="28"/>
              <w:rtl/>
            </w:rPr>
          </w:rPrChange>
        </w:rPr>
        <w:t>ی</w:t>
      </w:r>
      <w:r w:rsidR="009D64B9" w:rsidRPr="00321A71">
        <w:rPr>
          <w:rStyle w:val="Hyperlink"/>
          <w:rFonts w:ascii="tabnakweb" w:hAnsi="tabnakweb" w:cs="B Nazanin" w:hint="eastAsia"/>
          <w:sz w:val="28"/>
          <w:szCs w:val="28"/>
          <w:rtl/>
          <w:rPrChange w:id="1529" w:author="msi" w:date="2018-05-23T17:24:00Z">
            <w:rPr>
              <w:rStyle w:val="Hyperlink"/>
              <w:rFonts w:ascii="tabnakweb" w:hAnsi="tabnakweb" w:cs="B Lotus" w:hint="eastAsia"/>
              <w:sz w:val="28"/>
              <w:szCs w:val="28"/>
              <w:rtl/>
            </w:rPr>
          </w:rPrChange>
        </w:rPr>
        <w:t>نه</w:t>
      </w:r>
      <w:r w:rsidR="009D64B9" w:rsidRPr="00321A71">
        <w:rPr>
          <w:rStyle w:val="Hyperlink"/>
          <w:rFonts w:ascii="tabnakweb" w:hAnsi="tabnakweb" w:cs="B Nazanin"/>
          <w:sz w:val="28"/>
          <w:szCs w:val="28"/>
          <w:rtl/>
          <w:rPrChange w:id="1530" w:author="msi" w:date="2018-05-23T17:24:00Z">
            <w:rPr>
              <w:rStyle w:val="Hyperlink"/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Style w:val="Hyperlink"/>
          <w:rFonts w:ascii="tabnakweb" w:hAnsi="tabnakweb" w:cs="B Nazanin" w:hint="eastAsia"/>
          <w:sz w:val="28"/>
          <w:szCs w:val="28"/>
          <w:rtl/>
          <w:rPrChange w:id="1531" w:author="msi" w:date="2018-05-23T17:24:00Z">
            <w:rPr>
              <w:rStyle w:val="Hyperlink"/>
              <w:rFonts w:ascii="tabnakweb" w:hAnsi="tabnakweb" w:cs="B Lotus" w:hint="eastAsia"/>
              <w:sz w:val="28"/>
              <w:szCs w:val="28"/>
              <w:rtl/>
            </w:rPr>
          </w:rPrChange>
        </w:rPr>
        <w:t>پولشو</w:t>
      </w:r>
      <w:r w:rsidR="009D64B9" w:rsidRPr="00321A71">
        <w:rPr>
          <w:rStyle w:val="Hyperlink"/>
          <w:rFonts w:ascii="tabnakweb" w:hAnsi="tabnakweb" w:cs="B Nazanin" w:hint="cs"/>
          <w:sz w:val="28"/>
          <w:szCs w:val="28"/>
          <w:rtl/>
          <w:rPrChange w:id="1532" w:author="msi" w:date="2018-05-23T17:24:00Z">
            <w:rPr>
              <w:rStyle w:val="Hyperlink"/>
              <w:rFonts w:ascii="tabnakweb" w:hAnsi="tabnakweb" w:cs="B Lotus" w:hint="cs"/>
              <w:sz w:val="28"/>
              <w:szCs w:val="28"/>
              <w:rtl/>
            </w:rPr>
          </w:rPrChange>
        </w:rPr>
        <w:t>یی</w:t>
      </w:r>
      <w:r w:rsidR="00D711D6" w:rsidRPr="00321A71">
        <w:rPr>
          <w:rStyle w:val="Hyperlink"/>
          <w:rFonts w:ascii="tabnakweb" w:hAnsi="tabnakweb" w:cs="B Nazanin"/>
          <w:sz w:val="28"/>
          <w:szCs w:val="28"/>
          <w:rPrChange w:id="1533" w:author="msi" w:date="2018-05-23T17:24:00Z">
            <w:rPr>
              <w:rStyle w:val="Hyperlink"/>
              <w:rFonts w:ascii="tabnakweb" w:hAnsi="tabnakweb" w:cs="B Lotus"/>
              <w:sz w:val="28"/>
              <w:szCs w:val="28"/>
            </w:rPr>
          </w:rPrChange>
        </w:rPr>
        <w:fldChar w:fldCharType="end"/>
      </w:r>
      <w:r w:rsidR="009D64B9" w:rsidRPr="00321A71">
        <w:rPr>
          <w:rFonts w:ascii="tabnakweb" w:hAnsi="tabnakweb" w:cs="B Nazanin"/>
          <w:sz w:val="28"/>
          <w:szCs w:val="28"/>
          <w:rtl/>
          <w:rPrChange w:id="1534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535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جرم‌انگار</w:t>
      </w:r>
      <w:r w:rsidR="009D64B9" w:rsidRPr="00321A71">
        <w:rPr>
          <w:rFonts w:ascii="tabnakweb" w:hAnsi="tabnakweb" w:cs="B Nazanin" w:hint="cs"/>
          <w:sz w:val="28"/>
          <w:szCs w:val="28"/>
          <w:rtl/>
          <w:rPrChange w:id="1536" w:author="msi" w:date="2018-05-23T17:24:00Z">
            <w:rPr>
              <w:rFonts w:ascii="tabnakweb" w:hAnsi="tabnakweb" w:cs="B Lotus" w:hint="cs"/>
              <w:sz w:val="28"/>
              <w:szCs w:val="28"/>
              <w:rtl/>
            </w:rPr>
          </w:rPrChange>
        </w:rPr>
        <w:t>ی</w:t>
      </w:r>
      <w:r w:rsidR="009D64B9" w:rsidRPr="00321A71">
        <w:rPr>
          <w:rFonts w:ascii="tabnakweb" w:hAnsi="tabnakweb" w:cs="B Nazanin"/>
          <w:sz w:val="28"/>
          <w:szCs w:val="28"/>
          <w:rtl/>
          <w:rPrChange w:id="1537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538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صورت</w:t>
      </w:r>
      <w:r w:rsidR="009D64B9" w:rsidRPr="00321A71">
        <w:rPr>
          <w:rFonts w:ascii="tabnakweb" w:hAnsi="tabnakweb" w:cs="B Nazanin"/>
          <w:sz w:val="28"/>
          <w:szCs w:val="28"/>
          <w:rtl/>
          <w:rPrChange w:id="1539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540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گرفته</w:t>
      </w:r>
      <w:r w:rsidR="009D64B9" w:rsidRPr="00321A71">
        <w:rPr>
          <w:rFonts w:ascii="Calibri" w:hAnsi="Calibri" w:cs="Calibri" w:hint="eastAsia"/>
          <w:sz w:val="28"/>
          <w:szCs w:val="28"/>
          <w:rtl/>
          <w:rPrChange w:id="1541" w:author="msi" w:date="2018-05-23T17:24:00Z">
            <w:rPr>
              <w:rFonts w:hint="eastAsia"/>
              <w:sz w:val="28"/>
              <w:szCs w:val="28"/>
              <w:rtl/>
            </w:rPr>
          </w:rPrChange>
        </w:rPr>
        <w:t> 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542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ول</w:t>
      </w:r>
      <w:r w:rsidR="009D64B9" w:rsidRPr="00321A71">
        <w:rPr>
          <w:rFonts w:ascii="tabnakweb" w:hAnsi="tabnakweb" w:cs="B Nazanin" w:hint="cs"/>
          <w:sz w:val="28"/>
          <w:szCs w:val="28"/>
          <w:rtl/>
          <w:rPrChange w:id="1543" w:author="msi" w:date="2018-05-23T17:24:00Z">
            <w:rPr>
              <w:rFonts w:ascii="tabnakweb" w:hAnsi="tabnakweb" w:cs="B Lotus" w:hint="cs"/>
              <w:sz w:val="28"/>
              <w:szCs w:val="28"/>
              <w:rtl/>
            </w:rPr>
          </w:rPrChange>
        </w:rPr>
        <w:t>ی</w:t>
      </w:r>
      <w:r w:rsidR="009D64B9" w:rsidRPr="00321A71">
        <w:rPr>
          <w:rFonts w:ascii="tabnakweb" w:hAnsi="tabnakweb" w:cs="B Nazanin"/>
          <w:sz w:val="28"/>
          <w:szCs w:val="28"/>
          <w:rtl/>
          <w:rPrChange w:id="1544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545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هنوز</w:t>
      </w:r>
      <w:r w:rsidR="009D64B9" w:rsidRPr="00321A71">
        <w:rPr>
          <w:rFonts w:ascii="tabnakweb" w:hAnsi="tabnakweb" w:cs="B Nazanin"/>
          <w:sz w:val="28"/>
          <w:szCs w:val="28"/>
          <w:rtl/>
          <w:rPrChange w:id="1546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cs="B Nazanin" w:hint="eastAsia"/>
          <w:sz w:val="28"/>
          <w:szCs w:val="28"/>
          <w:rtl/>
          <w:rPrChange w:id="1547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درزم</w:t>
      </w:r>
      <w:r w:rsidRPr="00321A71">
        <w:rPr>
          <w:rFonts w:ascii="tabnakweb" w:hAnsi="tabnakweb" w:cs="B Nazanin" w:hint="cs"/>
          <w:sz w:val="28"/>
          <w:szCs w:val="28"/>
          <w:rtl/>
          <w:rPrChange w:id="1548" w:author="msi" w:date="2018-05-23T17:24:00Z">
            <w:rPr>
              <w:rFonts w:ascii="tabnakweb" w:hAnsi="tabnakweb" w:cs="B Lotus" w:hint="cs"/>
              <w:sz w:val="28"/>
              <w:szCs w:val="28"/>
              <w:rtl/>
            </w:rPr>
          </w:rPrChange>
        </w:rPr>
        <w:t>ی</w:t>
      </w:r>
      <w:r w:rsidRPr="00321A71">
        <w:rPr>
          <w:rFonts w:ascii="tabnakweb" w:hAnsi="tabnakweb" w:cs="B Nazanin" w:hint="eastAsia"/>
          <w:sz w:val="28"/>
          <w:szCs w:val="28"/>
          <w:rtl/>
          <w:rPrChange w:id="1549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نه</w:t>
      </w:r>
      <w:r w:rsidR="009D64B9" w:rsidRPr="00321A71">
        <w:rPr>
          <w:rFonts w:ascii="tabnakweb" w:hAnsi="tabnakweb" w:cs="B Nazanin"/>
          <w:sz w:val="28"/>
          <w:szCs w:val="28"/>
          <w:rtl/>
          <w:rPrChange w:id="1550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551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ت</w:t>
      </w:r>
      <w:r w:rsidR="007C16DB" w:rsidRPr="00321A71">
        <w:rPr>
          <w:rFonts w:ascii="tabnakweb" w:hAnsi="tabnakweb" w:cs="B Nazanin" w:hint="eastAsia"/>
          <w:sz w:val="28"/>
          <w:szCs w:val="28"/>
          <w:rtl/>
          <w:rPrChange w:id="1552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أ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553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م</w:t>
      </w:r>
      <w:r w:rsidR="009D64B9" w:rsidRPr="00321A71">
        <w:rPr>
          <w:rFonts w:ascii="tabnakweb" w:hAnsi="tabnakweb" w:cs="B Nazanin" w:hint="cs"/>
          <w:sz w:val="28"/>
          <w:szCs w:val="28"/>
          <w:rtl/>
          <w:rPrChange w:id="1554" w:author="msi" w:date="2018-05-23T17:24:00Z">
            <w:rPr>
              <w:rFonts w:ascii="tabnakweb" w:hAnsi="tabnakweb" w:cs="B Lotus" w:hint="cs"/>
              <w:sz w:val="28"/>
              <w:szCs w:val="28"/>
              <w:rtl/>
            </w:rPr>
          </w:rPrChange>
        </w:rPr>
        <w:t>ی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555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ن</w:t>
      </w:r>
      <w:r w:rsidR="009D64B9" w:rsidRPr="00321A71">
        <w:rPr>
          <w:rFonts w:ascii="tabnakweb" w:hAnsi="tabnakweb" w:cs="B Nazanin"/>
          <w:sz w:val="28"/>
          <w:szCs w:val="28"/>
          <w:rtl/>
          <w:rPrChange w:id="1556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557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مال</w:t>
      </w:r>
      <w:r w:rsidR="009D64B9" w:rsidRPr="00321A71">
        <w:rPr>
          <w:rFonts w:ascii="tabnakweb" w:hAnsi="tabnakweb" w:cs="B Nazanin" w:hint="cs"/>
          <w:sz w:val="28"/>
          <w:szCs w:val="28"/>
          <w:rtl/>
          <w:rPrChange w:id="1558" w:author="msi" w:date="2018-05-23T17:24:00Z">
            <w:rPr>
              <w:rFonts w:ascii="tabnakweb" w:hAnsi="tabnakweb" w:cs="B Lotus" w:hint="cs"/>
              <w:sz w:val="28"/>
              <w:szCs w:val="28"/>
              <w:rtl/>
            </w:rPr>
          </w:rPrChange>
        </w:rPr>
        <w:t>ی</w:t>
      </w:r>
      <w:r w:rsidR="009D64B9" w:rsidRPr="00321A71">
        <w:rPr>
          <w:rFonts w:ascii="tabnakweb" w:hAnsi="tabnakweb" w:cs="B Nazanin"/>
          <w:sz w:val="28"/>
          <w:szCs w:val="28"/>
          <w:rtl/>
          <w:rPrChange w:id="1559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560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ترور</w:t>
      </w:r>
      <w:r w:rsidR="009D64B9" w:rsidRPr="00321A71">
        <w:rPr>
          <w:rFonts w:ascii="tabnakweb" w:hAnsi="tabnakweb" w:cs="B Nazanin" w:hint="cs"/>
          <w:sz w:val="28"/>
          <w:szCs w:val="28"/>
          <w:rtl/>
          <w:rPrChange w:id="1561" w:author="msi" w:date="2018-05-23T17:24:00Z">
            <w:rPr>
              <w:rFonts w:ascii="tabnakweb" w:hAnsi="tabnakweb" w:cs="B Lotus" w:hint="cs"/>
              <w:sz w:val="28"/>
              <w:szCs w:val="28"/>
              <w:rtl/>
            </w:rPr>
          </w:rPrChange>
        </w:rPr>
        <w:t>ی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562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سم</w:t>
      </w:r>
      <w:r w:rsidR="009D64B9" w:rsidRPr="00321A71">
        <w:rPr>
          <w:rFonts w:ascii="tabnakweb" w:hAnsi="tabnakweb" w:cs="B Nazanin"/>
          <w:sz w:val="28"/>
          <w:szCs w:val="28"/>
          <w:rtl/>
          <w:rPrChange w:id="1563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564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ا</w:t>
      </w:r>
      <w:r w:rsidR="009D64B9" w:rsidRPr="00321A71">
        <w:rPr>
          <w:rFonts w:ascii="tabnakweb" w:hAnsi="tabnakweb" w:cs="B Nazanin" w:hint="cs"/>
          <w:sz w:val="28"/>
          <w:szCs w:val="28"/>
          <w:rtl/>
          <w:rPrChange w:id="1565" w:author="msi" w:date="2018-05-23T17:24:00Z">
            <w:rPr>
              <w:rFonts w:ascii="tabnakweb" w:hAnsi="tabnakweb" w:cs="B Lotus" w:hint="cs"/>
              <w:sz w:val="28"/>
              <w:szCs w:val="28"/>
              <w:rtl/>
            </w:rPr>
          </w:rPrChange>
        </w:rPr>
        <w:t>ی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566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ن</w:t>
      </w:r>
      <w:r w:rsidR="009D64B9" w:rsidRPr="00321A71">
        <w:rPr>
          <w:rFonts w:ascii="tabnakweb" w:hAnsi="tabnakweb" w:cs="B Nazanin"/>
          <w:sz w:val="28"/>
          <w:szCs w:val="28"/>
          <w:rtl/>
          <w:rPrChange w:id="1567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568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اتفاق</w:t>
      </w:r>
      <w:r w:rsidR="009D64B9" w:rsidRPr="00321A71">
        <w:rPr>
          <w:rFonts w:ascii="tabnakweb" w:hAnsi="tabnakweb" w:cs="B Nazanin"/>
          <w:sz w:val="28"/>
          <w:szCs w:val="28"/>
          <w:rtl/>
          <w:rPrChange w:id="1569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570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ن</w:t>
      </w:r>
      <w:r w:rsidR="009D64B9" w:rsidRPr="00321A71">
        <w:rPr>
          <w:rFonts w:ascii="tabnakweb" w:hAnsi="tabnakweb" w:cs="B Nazanin" w:hint="cs"/>
          <w:sz w:val="28"/>
          <w:szCs w:val="28"/>
          <w:rtl/>
          <w:rPrChange w:id="1571" w:author="msi" w:date="2018-05-23T17:24:00Z">
            <w:rPr>
              <w:rFonts w:ascii="tabnakweb" w:hAnsi="tabnakweb" w:cs="B Lotus" w:hint="cs"/>
              <w:sz w:val="28"/>
              <w:szCs w:val="28"/>
              <w:rtl/>
            </w:rPr>
          </w:rPrChange>
        </w:rPr>
        <w:t>ی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572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فتاد</w:t>
      </w:r>
      <w:r w:rsidR="004409B1" w:rsidRPr="00321A71">
        <w:rPr>
          <w:rFonts w:ascii="tabnakweb" w:hAnsi="tabnakweb" w:cs="B Nazanin" w:hint="eastAsia"/>
          <w:sz w:val="28"/>
          <w:szCs w:val="28"/>
          <w:rtl/>
          <w:rPrChange w:id="1573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ه</w:t>
      </w:r>
      <w:r w:rsidR="004409B1" w:rsidRPr="00321A71">
        <w:rPr>
          <w:rFonts w:ascii="tabnakweb" w:hAnsi="tabnakweb" w:cs="B Nazanin"/>
          <w:sz w:val="28"/>
          <w:szCs w:val="28"/>
          <w:rtl/>
          <w:rPrChange w:id="1574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4409B1" w:rsidRPr="00321A71">
        <w:rPr>
          <w:rFonts w:ascii="tabnakweb" w:hAnsi="tabnakweb" w:cs="B Nazanin" w:hint="eastAsia"/>
          <w:sz w:val="28"/>
          <w:szCs w:val="28"/>
          <w:rtl/>
          <w:rPrChange w:id="1575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است</w:t>
      </w:r>
      <w:r w:rsidR="004409B1" w:rsidRPr="00321A71">
        <w:rPr>
          <w:rFonts w:ascii="tabnakweb" w:hAnsi="tabnakweb" w:cs="B Nazanin"/>
          <w:sz w:val="28"/>
          <w:szCs w:val="28"/>
          <w:rtl/>
          <w:rPrChange w:id="1576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. </w:t>
      </w:r>
      <w:r w:rsidR="004409B1" w:rsidRPr="00321A71">
        <w:rPr>
          <w:rFonts w:ascii="tabnakweb" w:hAnsi="tabnakweb" w:cs="B Nazanin" w:hint="eastAsia"/>
          <w:sz w:val="28"/>
          <w:szCs w:val="28"/>
          <w:rtl/>
          <w:rPrChange w:id="1577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ه</w:t>
      </w:r>
      <w:r w:rsidR="004409B1" w:rsidRPr="00321A71">
        <w:rPr>
          <w:rFonts w:ascii="tabnakweb" w:hAnsi="tabnakweb" w:cs="B Nazanin" w:hint="cs"/>
          <w:sz w:val="28"/>
          <w:szCs w:val="28"/>
          <w:rtl/>
          <w:rPrChange w:id="1578" w:author="msi" w:date="2018-05-23T17:24:00Z">
            <w:rPr>
              <w:rFonts w:ascii="tabnakweb" w:hAnsi="tabnakweb" w:cs="B Lotus" w:hint="cs"/>
              <w:sz w:val="28"/>
              <w:szCs w:val="28"/>
              <w:rtl/>
            </w:rPr>
          </w:rPrChange>
        </w:rPr>
        <w:t>ی</w:t>
      </w:r>
      <w:r w:rsidR="004409B1" w:rsidRPr="00321A71">
        <w:rPr>
          <w:rFonts w:ascii="tabnakweb" w:hAnsi="tabnakweb" w:cs="B Nazanin" w:hint="eastAsia"/>
          <w:sz w:val="28"/>
          <w:szCs w:val="28"/>
          <w:rtl/>
          <w:rPrChange w:id="1579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ئت</w:t>
      </w:r>
      <w:r w:rsidR="004409B1" w:rsidRPr="00321A71">
        <w:rPr>
          <w:rFonts w:ascii="tabnakweb" w:hAnsi="tabnakweb" w:cs="B Nazanin"/>
          <w:sz w:val="28"/>
          <w:szCs w:val="28"/>
          <w:rtl/>
          <w:rPrChange w:id="1580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4409B1" w:rsidRPr="00321A71">
        <w:rPr>
          <w:rFonts w:ascii="tabnakweb" w:hAnsi="tabnakweb" w:cs="B Nazanin" w:hint="eastAsia"/>
          <w:sz w:val="28"/>
          <w:szCs w:val="28"/>
          <w:rtl/>
          <w:rPrChange w:id="1581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دولت</w:t>
      </w:r>
      <w:r w:rsidR="004409B1" w:rsidRPr="00321A71">
        <w:rPr>
          <w:rFonts w:ascii="tabnakweb" w:hAnsi="tabnakweb" w:cs="B Nazanin"/>
          <w:sz w:val="28"/>
          <w:szCs w:val="28"/>
          <w:rtl/>
          <w:rPrChange w:id="1582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4409B1" w:rsidRPr="00321A71">
        <w:rPr>
          <w:rFonts w:ascii="tabnakweb" w:hAnsi="tabnakweb" w:cs="B Nazanin" w:hint="eastAsia"/>
          <w:sz w:val="28"/>
          <w:szCs w:val="28"/>
          <w:rtl/>
          <w:rPrChange w:id="1583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ا</w:t>
      </w:r>
      <w:r w:rsidR="004409B1" w:rsidRPr="00321A71">
        <w:rPr>
          <w:rFonts w:ascii="tabnakweb" w:hAnsi="tabnakweb" w:cs="B Nazanin" w:hint="cs"/>
          <w:sz w:val="28"/>
          <w:szCs w:val="28"/>
          <w:rtl/>
          <w:rPrChange w:id="1584" w:author="msi" w:date="2018-05-23T17:24:00Z">
            <w:rPr>
              <w:rFonts w:ascii="tabnakweb" w:hAnsi="tabnakweb" w:cs="B Lotus" w:hint="cs"/>
              <w:sz w:val="28"/>
              <w:szCs w:val="28"/>
              <w:rtl/>
            </w:rPr>
          </w:rPrChange>
        </w:rPr>
        <w:t>ی</w:t>
      </w:r>
      <w:r w:rsidR="004409B1" w:rsidRPr="00321A71">
        <w:rPr>
          <w:rFonts w:ascii="tabnakweb" w:hAnsi="tabnakweb" w:cs="B Nazanin" w:hint="eastAsia"/>
          <w:sz w:val="28"/>
          <w:szCs w:val="28"/>
          <w:rtl/>
          <w:rPrChange w:id="1585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ران</w:t>
      </w:r>
      <w:r w:rsidR="004409B1" w:rsidRPr="00321A71">
        <w:rPr>
          <w:rFonts w:ascii="tabnakweb" w:hAnsi="tabnakweb" w:cs="B Nazanin"/>
          <w:sz w:val="28"/>
          <w:szCs w:val="28"/>
          <w:rtl/>
          <w:rPrChange w:id="1586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4409B1" w:rsidRPr="00321A71">
        <w:rPr>
          <w:rFonts w:ascii="tabnakweb" w:hAnsi="tabnakweb" w:cs="B Nazanin" w:hint="eastAsia"/>
          <w:sz w:val="28"/>
          <w:szCs w:val="28"/>
          <w:rtl/>
          <w:rPrChange w:id="1587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هم</w:t>
      </w:r>
      <w:r w:rsidR="004409B1" w:rsidRPr="00321A71">
        <w:rPr>
          <w:rFonts w:ascii="tabnakweb" w:hAnsi="tabnakweb" w:cs="B Nazanin"/>
          <w:sz w:val="28"/>
          <w:szCs w:val="28"/>
          <w:rtl/>
          <w:rPrChange w:id="1588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4409B1" w:rsidRPr="00321A71">
        <w:rPr>
          <w:rFonts w:ascii="tabnakweb" w:hAnsi="tabnakweb" w:cs="B Nazanin" w:hint="eastAsia"/>
          <w:sz w:val="28"/>
          <w:szCs w:val="28"/>
          <w:rtl/>
          <w:rPrChange w:id="1589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در</w:t>
      </w:r>
      <w:r w:rsidR="004409B1" w:rsidRPr="00321A71">
        <w:rPr>
          <w:rFonts w:ascii="tabnakweb" w:hAnsi="tabnakweb" w:cs="B Nazanin"/>
          <w:sz w:val="28"/>
          <w:szCs w:val="28"/>
          <w:rtl/>
          <w:rPrChange w:id="1590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4409B1" w:rsidRPr="00321A71">
        <w:rPr>
          <w:rFonts w:ascii="tabnakweb" w:hAnsi="tabnakweb" w:cs="B Nazanin" w:hint="eastAsia"/>
          <w:sz w:val="28"/>
          <w:szCs w:val="28"/>
          <w:rtl/>
          <w:rPrChange w:id="1591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سال</w:t>
      </w:r>
      <w:r w:rsidR="004409B1" w:rsidRPr="00321A71">
        <w:rPr>
          <w:rFonts w:ascii="tabnakweb" w:hAnsi="tabnakweb" w:cs="B Nazanin"/>
          <w:sz w:val="28"/>
          <w:szCs w:val="28"/>
          <w:rtl/>
          <w:rPrChange w:id="1592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۱۳۸۹</w:t>
      </w:r>
      <w:r w:rsidR="004409B1" w:rsidRPr="00321A71">
        <w:rPr>
          <w:rFonts w:ascii="tabnakweb" w:hAnsi="tabnakweb" w:cs="B Nazanin" w:hint="eastAsia"/>
          <w:sz w:val="28"/>
          <w:szCs w:val="28"/>
          <w:rtl/>
          <w:rPrChange w:id="1593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،</w:t>
      </w:r>
      <w:r w:rsidR="009D64B9" w:rsidRPr="00321A71">
        <w:rPr>
          <w:rFonts w:ascii="Calibri" w:hAnsi="Calibri" w:cs="Calibri" w:hint="eastAsia"/>
          <w:sz w:val="28"/>
          <w:szCs w:val="28"/>
          <w:rtl/>
          <w:rPrChange w:id="1594" w:author="msi" w:date="2018-05-23T17:24:00Z">
            <w:rPr>
              <w:rFonts w:hint="eastAsia"/>
              <w:sz w:val="28"/>
              <w:szCs w:val="28"/>
              <w:rtl/>
            </w:rPr>
          </w:rPrChange>
        </w:rPr>
        <w:t> 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595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قانون</w:t>
      </w:r>
      <w:r w:rsidR="009D64B9" w:rsidRPr="00321A71">
        <w:rPr>
          <w:rFonts w:ascii="tabnakweb" w:hAnsi="tabnakweb" w:cs="B Nazanin"/>
          <w:sz w:val="28"/>
          <w:szCs w:val="28"/>
          <w:rtl/>
          <w:rPrChange w:id="1596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597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مبارزه</w:t>
      </w:r>
      <w:r w:rsidR="009D64B9" w:rsidRPr="00321A71">
        <w:rPr>
          <w:rFonts w:ascii="tabnakweb" w:hAnsi="tabnakweb" w:cs="B Nazanin"/>
          <w:sz w:val="28"/>
          <w:szCs w:val="28"/>
          <w:rtl/>
          <w:rPrChange w:id="1598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599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با</w:t>
      </w:r>
      <w:r w:rsidR="009D64B9" w:rsidRPr="00321A71">
        <w:rPr>
          <w:rFonts w:ascii="tabnakweb" w:hAnsi="tabnakweb" w:cs="B Nazanin"/>
          <w:sz w:val="28"/>
          <w:szCs w:val="28"/>
          <w:rtl/>
          <w:rPrChange w:id="1600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601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ت</w:t>
      </w:r>
      <w:r w:rsidR="007C16DB" w:rsidRPr="00321A71">
        <w:rPr>
          <w:rFonts w:ascii="tabnakweb" w:hAnsi="tabnakweb" w:cs="B Nazanin" w:hint="eastAsia"/>
          <w:sz w:val="28"/>
          <w:szCs w:val="28"/>
          <w:rtl/>
          <w:rPrChange w:id="1602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أ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603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م</w:t>
      </w:r>
      <w:r w:rsidR="009D64B9" w:rsidRPr="00321A71">
        <w:rPr>
          <w:rFonts w:ascii="tabnakweb" w:hAnsi="tabnakweb" w:cs="B Nazanin" w:hint="cs"/>
          <w:sz w:val="28"/>
          <w:szCs w:val="28"/>
          <w:rtl/>
          <w:rPrChange w:id="1604" w:author="msi" w:date="2018-05-23T17:24:00Z">
            <w:rPr>
              <w:rFonts w:ascii="tabnakweb" w:hAnsi="tabnakweb" w:cs="B Lotus" w:hint="cs"/>
              <w:sz w:val="28"/>
              <w:szCs w:val="28"/>
              <w:rtl/>
            </w:rPr>
          </w:rPrChange>
        </w:rPr>
        <w:t>ی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605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ن</w:t>
      </w:r>
      <w:r w:rsidR="009D64B9" w:rsidRPr="00321A71">
        <w:rPr>
          <w:rFonts w:ascii="tabnakweb" w:hAnsi="tabnakweb" w:cs="B Nazanin"/>
          <w:sz w:val="28"/>
          <w:szCs w:val="28"/>
          <w:rtl/>
          <w:rPrChange w:id="1606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607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مال</w:t>
      </w:r>
      <w:r w:rsidR="009D64B9" w:rsidRPr="00321A71">
        <w:rPr>
          <w:rFonts w:ascii="tabnakweb" w:hAnsi="tabnakweb" w:cs="B Nazanin" w:hint="cs"/>
          <w:sz w:val="28"/>
          <w:szCs w:val="28"/>
          <w:rtl/>
          <w:rPrChange w:id="1608" w:author="msi" w:date="2018-05-23T17:24:00Z">
            <w:rPr>
              <w:rFonts w:ascii="tabnakweb" w:hAnsi="tabnakweb" w:cs="B Lotus" w:hint="cs"/>
              <w:sz w:val="28"/>
              <w:szCs w:val="28"/>
              <w:rtl/>
            </w:rPr>
          </w:rPrChange>
        </w:rPr>
        <w:t>ی</w:t>
      </w:r>
      <w:r w:rsidR="009D64B9" w:rsidRPr="00321A71">
        <w:rPr>
          <w:rFonts w:ascii="tabnakweb" w:hAnsi="tabnakweb" w:cs="B Nazanin"/>
          <w:sz w:val="28"/>
          <w:szCs w:val="28"/>
          <w:rtl/>
          <w:rPrChange w:id="1609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610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ترور</w:t>
      </w:r>
      <w:r w:rsidR="009D64B9" w:rsidRPr="00321A71">
        <w:rPr>
          <w:rFonts w:ascii="tabnakweb" w:hAnsi="tabnakweb" w:cs="B Nazanin" w:hint="cs"/>
          <w:sz w:val="28"/>
          <w:szCs w:val="28"/>
          <w:rtl/>
          <w:rPrChange w:id="1611" w:author="msi" w:date="2018-05-23T17:24:00Z">
            <w:rPr>
              <w:rFonts w:ascii="tabnakweb" w:hAnsi="tabnakweb" w:cs="B Lotus" w:hint="cs"/>
              <w:sz w:val="28"/>
              <w:szCs w:val="28"/>
              <w:rtl/>
            </w:rPr>
          </w:rPrChange>
        </w:rPr>
        <w:t>ی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612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سم</w:t>
      </w:r>
      <w:r w:rsidR="009D64B9" w:rsidRPr="00321A71">
        <w:rPr>
          <w:rFonts w:ascii="tabnakweb" w:hAnsi="tabnakweb" w:cs="B Nazanin"/>
          <w:sz w:val="28"/>
          <w:szCs w:val="28"/>
          <w:rtl/>
          <w:rPrChange w:id="1613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614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را</w:t>
      </w:r>
      <w:r w:rsidR="009D64B9" w:rsidRPr="00321A71">
        <w:rPr>
          <w:rFonts w:ascii="tabnakweb" w:hAnsi="tabnakweb" w:cs="B Nazanin"/>
          <w:sz w:val="28"/>
          <w:szCs w:val="28"/>
          <w:rtl/>
          <w:rPrChange w:id="1615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616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تصو</w:t>
      </w:r>
      <w:r w:rsidR="009D64B9" w:rsidRPr="00321A71">
        <w:rPr>
          <w:rFonts w:ascii="tabnakweb" w:hAnsi="tabnakweb" w:cs="B Nazanin" w:hint="cs"/>
          <w:sz w:val="28"/>
          <w:szCs w:val="28"/>
          <w:rtl/>
          <w:rPrChange w:id="1617" w:author="msi" w:date="2018-05-23T17:24:00Z">
            <w:rPr>
              <w:rFonts w:ascii="tabnakweb" w:hAnsi="tabnakweb" w:cs="B Lotus" w:hint="cs"/>
              <w:sz w:val="28"/>
              <w:szCs w:val="28"/>
              <w:rtl/>
            </w:rPr>
          </w:rPrChange>
        </w:rPr>
        <w:t>ی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618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ب</w:t>
      </w:r>
      <w:r w:rsidR="009D64B9" w:rsidRPr="00321A71">
        <w:rPr>
          <w:rFonts w:ascii="tabnakweb" w:hAnsi="tabnakweb" w:cs="B Nazanin"/>
          <w:sz w:val="28"/>
          <w:szCs w:val="28"/>
          <w:rtl/>
          <w:rPrChange w:id="1619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620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کرد</w:t>
      </w:r>
      <w:r w:rsidR="009D64B9" w:rsidRPr="00321A71">
        <w:rPr>
          <w:rFonts w:ascii="Calibri" w:hAnsi="Calibri" w:cs="Calibri" w:hint="eastAsia"/>
          <w:sz w:val="28"/>
          <w:szCs w:val="28"/>
          <w:rtl/>
          <w:rPrChange w:id="1621" w:author="msi" w:date="2018-05-23T17:24:00Z">
            <w:rPr>
              <w:rFonts w:hint="eastAsia"/>
              <w:sz w:val="28"/>
              <w:szCs w:val="28"/>
              <w:rtl/>
            </w:rPr>
          </w:rPrChange>
        </w:rPr>
        <w:t> 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622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و</w:t>
      </w:r>
      <w:r w:rsidR="009D64B9" w:rsidRPr="00321A71">
        <w:rPr>
          <w:rFonts w:ascii="tabnakweb" w:hAnsi="tabnakweb" w:cs="B Nazanin"/>
          <w:sz w:val="28"/>
          <w:szCs w:val="28"/>
          <w:rtl/>
          <w:rPrChange w:id="1623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624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آن</w:t>
      </w:r>
      <w:r w:rsidR="009D64B9" w:rsidRPr="00321A71">
        <w:rPr>
          <w:rFonts w:ascii="tabnakweb" w:hAnsi="tabnakweb" w:cs="B Nazanin"/>
          <w:sz w:val="28"/>
          <w:szCs w:val="28"/>
          <w:rtl/>
          <w:rPrChange w:id="1625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626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را</w:t>
      </w:r>
      <w:r w:rsidR="009D64B9" w:rsidRPr="00321A71">
        <w:rPr>
          <w:rFonts w:ascii="tabnakweb" w:hAnsi="tabnakweb" w:cs="B Nazanin"/>
          <w:sz w:val="28"/>
          <w:szCs w:val="28"/>
          <w:rtl/>
          <w:rPrChange w:id="1627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628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به</w:t>
      </w:r>
      <w:r w:rsidR="009D64B9" w:rsidRPr="00321A71">
        <w:rPr>
          <w:rFonts w:ascii="tabnakweb" w:hAnsi="tabnakweb" w:cs="B Nazanin"/>
          <w:sz w:val="28"/>
          <w:szCs w:val="28"/>
          <w:rtl/>
          <w:rPrChange w:id="1629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630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مجلس</w:t>
      </w:r>
      <w:r w:rsidR="009D64B9" w:rsidRPr="00321A71">
        <w:rPr>
          <w:rFonts w:ascii="tabnakweb" w:hAnsi="tabnakweb" w:cs="B Nazanin"/>
          <w:sz w:val="28"/>
          <w:szCs w:val="28"/>
          <w:rtl/>
          <w:rPrChange w:id="1631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632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ارجاع</w:t>
      </w:r>
      <w:r w:rsidR="009D64B9" w:rsidRPr="00321A71">
        <w:rPr>
          <w:rFonts w:ascii="tabnakweb" w:hAnsi="tabnakweb" w:cs="B Nazanin"/>
          <w:sz w:val="28"/>
          <w:szCs w:val="28"/>
          <w:rtl/>
          <w:rPrChange w:id="1633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634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داد</w:t>
      </w:r>
      <w:r w:rsidR="009D64B9" w:rsidRPr="00321A71">
        <w:rPr>
          <w:rFonts w:ascii="tabnakweb" w:hAnsi="tabnakweb" w:cs="B Nazanin"/>
          <w:sz w:val="28"/>
          <w:szCs w:val="28"/>
          <w:rtl/>
          <w:rPrChange w:id="1635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.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636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مجلس</w:t>
      </w:r>
      <w:r w:rsidR="009D64B9" w:rsidRPr="00321A71">
        <w:rPr>
          <w:rFonts w:ascii="tabnakweb" w:hAnsi="tabnakweb" w:cs="B Nazanin"/>
          <w:sz w:val="28"/>
          <w:szCs w:val="28"/>
          <w:rtl/>
          <w:rPrChange w:id="1637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638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هم</w:t>
      </w:r>
      <w:r w:rsidR="009D64B9" w:rsidRPr="00321A71">
        <w:rPr>
          <w:rFonts w:ascii="tabnakweb" w:hAnsi="tabnakweb" w:cs="B Nazanin"/>
          <w:sz w:val="28"/>
          <w:szCs w:val="28"/>
          <w:rtl/>
          <w:rPrChange w:id="1639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640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ا</w:t>
      </w:r>
      <w:r w:rsidR="009D64B9" w:rsidRPr="00321A71">
        <w:rPr>
          <w:rFonts w:ascii="tabnakweb" w:hAnsi="tabnakweb" w:cs="B Nazanin" w:hint="cs"/>
          <w:sz w:val="28"/>
          <w:szCs w:val="28"/>
          <w:rtl/>
          <w:rPrChange w:id="1641" w:author="msi" w:date="2018-05-23T17:24:00Z">
            <w:rPr>
              <w:rFonts w:ascii="tabnakweb" w:hAnsi="tabnakweb" w:cs="B Lotus" w:hint="cs"/>
              <w:sz w:val="28"/>
              <w:szCs w:val="28"/>
              <w:rtl/>
            </w:rPr>
          </w:rPrChange>
        </w:rPr>
        <w:t>ی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642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ن</w:t>
      </w:r>
      <w:r w:rsidR="009D64B9" w:rsidRPr="00321A71">
        <w:rPr>
          <w:rFonts w:ascii="tabnakweb" w:hAnsi="tabnakweb" w:cs="B Nazanin"/>
          <w:sz w:val="28"/>
          <w:szCs w:val="28"/>
          <w:rtl/>
          <w:rPrChange w:id="1643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644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قانون</w:t>
      </w:r>
      <w:r w:rsidR="009D64B9" w:rsidRPr="00321A71">
        <w:rPr>
          <w:rFonts w:ascii="tabnakweb" w:hAnsi="tabnakweb" w:cs="B Nazanin"/>
          <w:sz w:val="28"/>
          <w:szCs w:val="28"/>
          <w:rtl/>
          <w:rPrChange w:id="1645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646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را</w:t>
      </w:r>
      <w:r w:rsidR="009D64B9" w:rsidRPr="00321A71">
        <w:rPr>
          <w:rFonts w:ascii="tabnakweb" w:hAnsi="tabnakweb" w:cs="B Nazanin"/>
          <w:sz w:val="28"/>
          <w:szCs w:val="28"/>
          <w:rtl/>
          <w:rPrChange w:id="1647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648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درسال</w:t>
      </w:r>
      <w:r w:rsidR="009D64B9" w:rsidRPr="00321A71">
        <w:rPr>
          <w:rFonts w:ascii="tabnakweb" w:hAnsi="tabnakweb" w:cs="B Nazanin"/>
          <w:sz w:val="28"/>
          <w:szCs w:val="28"/>
          <w:rtl/>
          <w:rPrChange w:id="1649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۱۳۹۰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650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تصو</w:t>
      </w:r>
      <w:r w:rsidR="009D64B9" w:rsidRPr="00321A71">
        <w:rPr>
          <w:rFonts w:ascii="tabnakweb" w:hAnsi="tabnakweb" w:cs="B Nazanin" w:hint="cs"/>
          <w:sz w:val="28"/>
          <w:szCs w:val="28"/>
          <w:rtl/>
          <w:rPrChange w:id="1651" w:author="msi" w:date="2018-05-23T17:24:00Z">
            <w:rPr>
              <w:rFonts w:ascii="tabnakweb" w:hAnsi="tabnakweb" w:cs="B Lotus" w:hint="cs"/>
              <w:sz w:val="28"/>
              <w:szCs w:val="28"/>
              <w:rtl/>
            </w:rPr>
          </w:rPrChange>
        </w:rPr>
        <w:t>ی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652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ب</w:t>
      </w:r>
      <w:r w:rsidR="009D64B9" w:rsidRPr="00321A71">
        <w:rPr>
          <w:rFonts w:ascii="Calibri" w:hAnsi="Calibri" w:cs="Calibri" w:hint="eastAsia"/>
          <w:sz w:val="28"/>
          <w:szCs w:val="28"/>
          <w:rtl/>
          <w:rPrChange w:id="1653" w:author="msi" w:date="2018-05-23T17:24:00Z">
            <w:rPr>
              <w:rFonts w:hint="eastAsia"/>
              <w:sz w:val="28"/>
              <w:szCs w:val="28"/>
              <w:rtl/>
            </w:rPr>
          </w:rPrChange>
        </w:rPr>
        <w:t> 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654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و</w:t>
      </w:r>
      <w:r w:rsidR="009D64B9" w:rsidRPr="00321A71">
        <w:rPr>
          <w:rFonts w:ascii="tabnakweb" w:hAnsi="tabnakweb" w:cs="B Nazanin"/>
          <w:sz w:val="28"/>
          <w:szCs w:val="28"/>
          <w:rtl/>
          <w:rPrChange w:id="1655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656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به</w:t>
      </w:r>
      <w:r w:rsidR="009D64B9" w:rsidRPr="00321A71">
        <w:rPr>
          <w:rFonts w:ascii="tabnakweb" w:hAnsi="tabnakweb" w:cs="B Nazanin"/>
          <w:sz w:val="28"/>
          <w:szCs w:val="28"/>
          <w:rtl/>
          <w:rPrChange w:id="1657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658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شورا</w:t>
      </w:r>
      <w:r w:rsidR="009D64B9" w:rsidRPr="00321A71">
        <w:rPr>
          <w:rFonts w:ascii="tabnakweb" w:hAnsi="tabnakweb" w:cs="B Nazanin" w:hint="cs"/>
          <w:sz w:val="28"/>
          <w:szCs w:val="28"/>
          <w:rtl/>
          <w:rPrChange w:id="1659" w:author="msi" w:date="2018-05-23T17:24:00Z">
            <w:rPr>
              <w:rFonts w:ascii="tabnakweb" w:hAnsi="tabnakweb" w:cs="B Lotus" w:hint="cs"/>
              <w:sz w:val="28"/>
              <w:szCs w:val="28"/>
              <w:rtl/>
            </w:rPr>
          </w:rPrChange>
        </w:rPr>
        <w:t>ی</w:t>
      </w:r>
      <w:r w:rsidR="009D64B9" w:rsidRPr="00321A71">
        <w:rPr>
          <w:rFonts w:ascii="tabnakweb" w:hAnsi="tabnakweb" w:cs="B Nazanin"/>
          <w:sz w:val="28"/>
          <w:szCs w:val="28"/>
          <w:rtl/>
          <w:rPrChange w:id="1660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661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نگهبان</w:t>
      </w:r>
      <w:r w:rsidR="009D64B9" w:rsidRPr="00321A71">
        <w:rPr>
          <w:rFonts w:ascii="tabnakweb" w:hAnsi="tabnakweb" w:cs="B Nazanin"/>
          <w:sz w:val="28"/>
          <w:szCs w:val="28"/>
          <w:rtl/>
          <w:rPrChange w:id="1662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663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ارسال</w:t>
      </w:r>
      <w:r w:rsidR="009D64B9" w:rsidRPr="00321A71">
        <w:rPr>
          <w:rFonts w:ascii="tabnakweb" w:hAnsi="tabnakweb" w:cs="B Nazanin"/>
          <w:sz w:val="28"/>
          <w:szCs w:val="28"/>
          <w:rtl/>
          <w:rPrChange w:id="1664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9D64B9" w:rsidRPr="00321A71">
        <w:rPr>
          <w:rFonts w:ascii="tabnakweb" w:hAnsi="tabnakweb" w:cs="B Nazanin" w:hint="eastAsia"/>
          <w:sz w:val="28"/>
          <w:szCs w:val="28"/>
          <w:rtl/>
          <w:rPrChange w:id="1665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کرد</w:t>
      </w:r>
    </w:p>
    <w:p w14:paraId="0866CEB5" w14:textId="77777777" w:rsidR="009D64B9" w:rsidRPr="00321A71" w:rsidRDefault="009D64B9" w:rsidP="004409B1">
      <w:pPr>
        <w:ind w:right="0" w:firstLine="95"/>
        <w:rPr>
          <w:sz w:val="28"/>
          <w:szCs w:val="28"/>
          <w:rtl/>
          <w:lang w:bidi="fa-IR"/>
          <w:rPrChange w:id="1666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</w:pPr>
      <w:r w:rsidRPr="00321A71">
        <w:rPr>
          <w:rFonts w:hint="eastAsia"/>
          <w:sz w:val="28"/>
          <w:szCs w:val="28"/>
          <w:rtl/>
          <w:lang w:bidi="fa-IR"/>
          <w:rPrChange w:id="1667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lastRenderedPageBreak/>
        <w:t>بعد</w:t>
      </w:r>
      <w:r w:rsidRPr="00321A71">
        <w:rPr>
          <w:sz w:val="28"/>
          <w:szCs w:val="28"/>
          <w:rtl/>
          <w:lang w:bidi="fa-IR"/>
          <w:rPrChange w:id="166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1669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از</w:t>
      </w:r>
      <w:r w:rsidRPr="00321A71">
        <w:rPr>
          <w:sz w:val="28"/>
          <w:szCs w:val="28"/>
          <w:rtl/>
          <w:lang w:bidi="fa-IR"/>
          <w:rPrChange w:id="167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cs"/>
          <w:sz w:val="28"/>
          <w:szCs w:val="28"/>
          <w:rtl/>
          <w:lang w:bidi="fa-IR"/>
          <w:rPrChange w:id="1671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672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ک</w:t>
      </w:r>
      <w:r w:rsidRPr="00321A71">
        <w:rPr>
          <w:sz w:val="28"/>
          <w:szCs w:val="28"/>
          <w:rtl/>
          <w:lang w:bidi="fa-IR"/>
          <w:rPrChange w:id="167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1674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توقف</w:t>
      </w:r>
      <w:r w:rsidRPr="00321A71">
        <w:rPr>
          <w:sz w:val="28"/>
          <w:szCs w:val="28"/>
          <w:rtl/>
          <w:lang w:bidi="fa-IR"/>
          <w:rPrChange w:id="167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4 </w:t>
      </w:r>
      <w:r w:rsidRPr="00321A71">
        <w:rPr>
          <w:rFonts w:hint="eastAsia"/>
          <w:sz w:val="28"/>
          <w:szCs w:val="28"/>
          <w:rtl/>
          <w:lang w:bidi="fa-IR"/>
          <w:rPrChange w:id="1676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ساله</w:t>
      </w:r>
      <w:r w:rsidRPr="00321A71">
        <w:rPr>
          <w:sz w:val="28"/>
          <w:szCs w:val="28"/>
          <w:rtl/>
          <w:lang w:bidi="fa-IR"/>
          <w:rPrChange w:id="167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1678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ب</w:t>
      </w:r>
      <w:r w:rsidRPr="00321A71">
        <w:rPr>
          <w:rFonts w:hint="cs"/>
          <w:sz w:val="28"/>
          <w:szCs w:val="28"/>
          <w:rtl/>
          <w:lang w:bidi="fa-IR"/>
          <w:rPrChange w:id="1679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680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ن</w:t>
      </w:r>
      <w:r w:rsidRPr="00321A71">
        <w:rPr>
          <w:sz w:val="28"/>
          <w:szCs w:val="28"/>
          <w:rtl/>
          <w:lang w:bidi="fa-IR"/>
          <w:rPrChange w:id="168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1682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شورا</w:t>
      </w:r>
      <w:r w:rsidRPr="00321A71">
        <w:rPr>
          <w:rFonts w:hint="cs"/>
          <w:sz w:val="28"/>
          <w:szCs w:val="28"/>
          <w:rtl/>
          <w:lang w:bidi="fa-IR"/>
          <w:rPrChange w:id="1683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1684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1685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نگهبان</w:t>
      </w:r>
      <w:r w:rsidRPr="00321A71">
        <w:rPr>
          <w:sz w:val="28"/>
          <w:szCs w:val="28"/>
          <w:rtl/>
          <w:lang w:bidi="fa-IR"/>
          <w:rPrChange w:id="1686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1687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و</w:t>
      </w:r>
      <w:r w:rsidRPr="00321A71">
        <w:rPr>
          <w:sz w:val="28"/>
          <w:szCs w:val="28"/>
          <w:rtl/>
          <w:lang w:bidi="fa-IR"/>
          <w:rPrChange w:id="168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1689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قوه</w:t>
      </w:r>
      <w:r w:rsidRPr="00321A71">
        <w:rPr>
          <w:sz w:val="28"/>
          <w:szCs w:val="28"/>
          <w:rtl/>
          <w:lang w:bidi="fa-IR"/>
          <w:rPrChange w:id="169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1691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قضا</w:t>
      </w:r>
      <w:r w:rsidRPr="00321A71">
        <w:rPr>
          <w:rFonts w:hint="cs"/>
          <w:sz w:val="28"/>
          <w:szCs w:val="28"/>
          <w:rtl/>
          <w:lang w:bidi="fa-IR"/>
          <w:rPrChange w:id="1692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یی</w:t>
      </w:r>
      <w:r w:rsidRPr="00321A71">
        <w:rPr>
          <w:rFonts w:hint="eastAsia"/>
          <w:sz w:val="28"/>
          <w:szCs w:val="28"/>
          <w:rtl/>
          <w:lang w:bidi="fa-IR"/>
          <w:rPrChange w:id="1693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ه،</w:t>
      </w:r>
      <w:r w:rsidR="00E532F6" w:rsidRPr="00321A71">
        <w:rPr>
          <w:sz w:val="28"/>
          <w:szCs w:val="28"/>
          <w:rtl/>
          <w:lang w:bidi="fa-IR"/>
          <w:rPrChange w:id="1694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hint="eastAsia"/>
          <w:sz w:val="28"/>
          <w:szCs w:val="28"/>
          <w:rtl/>
          <w:lang w:bidi="fa-IR"/>
          <w:rPrChange w:id="1695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ا</w:t>
      </w:r>
      <w:r w:rsidRPr="00321A71">
        <w:rPr>
          <w:rFonts w:hint="cs"/>
          <w:sz w:val="28"/>
          <w:szCs w:val="28"/>
          <w:rtl/>
          <w:lang w:bidi="fa-IR"/>
          <w:rPrChange w:id="1696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697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ن</w:t>
      </w:r>
      <w:r w:rsidRPr="00321A71">
        <w:rPr>
          <w:sz w:val="28"/>
          <w:szCs w:val="28"/>
          <w:rtl/>
          <w:lang w:bidi="fa-IR"/>
          <w:rPrChange w:id="169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لا</w:t>
      </w:r>
      <w:r w:rsidRPr="00321A71">
        <w:rPr>
          <w:rFonts w:hint="cs"/>
          <w:sz w:val="28"/>
          <w:szCs w:val="28"/>
          <w:rtl/>
          <w:lang w:bidi="fa-IR"/>
          <w:rPrChange w:id="1699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700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حه</w:t>
      </w:r>
      <w:r w:rsidRPr="00321A71">
        <w:rPr>
          <w:sz w:val="28"/>
          <w:szCs w:val="28"/>
          <w:rtl/>
          <w:lang w:bidi="fa-IR"/>
          <w:rPrChange w:id="170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702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در</w:t>
      </w:r>
      <w:r w:rsidRPr="00321A71">
        <w:rPr>
          <w:rFonts w:ascii="tabnakweb" w:hAnsi="tabnakweb"/>
          <w:sz w:val="28"/>
          <w:szCs w:val="28"/>
          <w:rtl/>
          <w:rPrChange w:id="1703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704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بهمن</w:t>
      </w:r>
      <w:r w:rsidRPr="00321A71">
        <w:rPr>
          <w:rFonts w:ascii="tabnakweb" w:hAnsi="tabnakweb"/>
          <w:sz w:val="28"/>
          <w:szCs w:val="28"/>
          <w:rtl/>
          <w:rPrChange w:id="1705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706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سال</w:t>
      </w:r>
      <w:r w:rsidRPr="00321A71">
        <w:rPr>
          <w:rFonts w:ascii="tabnakweb" w:hAnsi="tabnakweb"/>
          <w:sz w:val="28"/>
          <w:szCs w:val="28"/>
          <w:rtl/>
          <w:rPrChange w:id="1707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/>
          <w:sz w:val="28"/>
          <w:szCs w:val="28"/>
          <w:rtl/>
          <w:lang w:bidi="fa-IR"/>
          <w:rPrChange w:id="1708" w:author="msi" w:date="2018-05-23T17:24:00Z">
            <w:rPr>
              <w:rFonts w:ascii="tabnakweb" w:hAnsi="tabnakweb" w:cs="B Lotus"/>
              <w:sz w:val="28"/>
              <w:szCs w:val="28"/>
              <w:rtl/>
              <w:lang w:bidi="fa-IR"/>
            </w:rPr>
          </w:rPrChange>
        </w:rPr>
        <w:t>۱۳۹۴</w:t>
      </w:r>
      <w:r w:rsidRPr="00321A71">
        <w:rPr>
          <w:rFonts w:ascii="tabnakweb" w:hAnsi="tabnakweb"/>
          <w:sz w:val="28"/>
          <w:szCs w:val="28"/>
          <w:rtl/>
          <w:rPrChange w:id="1709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710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در</w:t>
      </w:r>
      <w:r w:rsidRPr="00321A71">
        <w:rPr>
          <w:rFonts w:ascii="tabnakweb" w:hAnsi="tabnakweb"/>
          <w:sz w:val="28"/>
          <w:szCs w:val="28"/>
          <w:rtl/>
          <w:rPrChange w:id="1711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712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مجلس</w:t>
      </w:r>
      <w:r w:rsidRPr="00321A71">
        <w:rPr>
          <w:rFonts w:ascii="tabnakweb" w:hAnsi="tabnakweb"/>
          <w:sz w:val="28"/>
          <w:szCs w:val="28"/>
          <w:rtl/>
          <w:rPrChange w:id="1713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714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تصو</w:t>
      </w:r>
      <w:r w:rsidRPr="00321A71">
        <w:rPr>
          <w:rFonts w:ascii="tabnakweb" w:hAnsi="tabnakweb" w:hint="cs"/>
          <w:sz w:val="28"/>
          <w:szCs w:val="28"/>
          <w:rtl/>
          <w:rPrChange w:id="1715" w:author="msi" w:date="2018-05-23T17:24:00Z">
            <w:rPr>
              <w:rFonts w:ascii="tabnakweb" w:hAnsi="tabnakweb" w:cs="B Lotus" w:hint="cs"/>
              <w:sz w:val="28"/>
              <w:szCs w:val="28"/>
              <w:rtl/>
            </w:rPr>
          </w:rPrChange>
        </w:rPr>
        <w:t>ی</w:t>
      </w:r>
      <w:r w:rsidRPr="00321A71">
        <w:rPr>
          <w:rFonts w:ascii="tabnakweb" w:hAnsi="tabnakweb" w:hint="eastAsia"/>
          <w:sz w:val="28"/>
          <w:szCs w:val="28"/>
          <w:rtl/>
          <w:rPrChange w:id="1716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ب</w:t>
      </w:r>
      <w:r w:rsidRPr="00321A71">
        <w:rPr>
          <w:rFonts w:ascii="tabnakweb" w:hAnsi="tabnakweb"/>
          <w:sz w:val="28"/>
          <w:szCs w:val="28"/>
          <w:rtl/>
          <w:rPrChange w:id="1717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718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شد</w:t>
      </w:r>
      <w:r w:rsidRPr="00321A71">
        <w:rPr>
          <w:rFonts w:ascii="tabnakweb" w:hAnsi="tabnakweb"/>
          <w:sz w:val="28"/>
          <w:szCs w:val="28"/>
          <w:rtl/>
          <w:rPrChange w:id="1719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720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و</w:t>
      </w:r>
      <w:r w:rsidRPr="00321A71">
        <w:rPr>
          <w:rFonts w:ascii="tabnakweb" w:hAnsi="tabnakweb"/>
          <w:sz w:val="28"/>
          <w:szCs w:val="28"/>
          <w:rtl/>
          <w:rPrChange w:id="1721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722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شورا</w:t>
      </w:r>
      <w:r w:rsidRPr="00321A71">
        <w:rPr>
          <w:rFonts w:ascii="tabnakweb" w:hAnsi="tabnakweb" w:hint="cs"/>
          <w:sz w:val="28"/>
          <w:szCs w:val="28"/>
          <w:rtl/>
          <w:rPrChange w:id="1723" w:author="msi" w:date="2018-05-23T17:24:00Z">
            <w:rPr>
              <w:rFonts w:ascii="tabnakweb" w:hAnsi="tabnakweb" w:cs="B Lotus" w:hint="cs"/>
              <w:sz w:val="28"/>
              <w:szCs w:val="28"/>
              <w:rtl/>
            </w:rPr>
          </w:rPrChange>
        </w:rPr>
        <w:t>ی</w:t>
      </w:r>
      <w:r w:rsidRPr="00321A71">
        <w:rPr>
          <w:rFonts w:ascii="tabnakweb" w:hAnsi="tabnakweb"/>
          <w:sz w:val="28"/>
          <w:szCs w:val="28"/>
          <w:rtl/>
          <w:rPrChange w:id="1724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725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نگهبان</w:t>
      </w:r>
      <w:r w:rsidRPr="00321A71">
        <w:rPr>
          <w:rFonts w:ascii="tabnakweb" w:hAnsi="tabnakweb"/>
          <w:sz w:val="28"/>
          <w:szCs w:val="28"/>
          <w:rtl/>
          <w:rPrChange w:id="1726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727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هم</w:t>
      </w:r>
      <w:r w:rsidRPr="00321A71">
        <w:rPr>
          <w:rFonts w:ascii="tabnakweb" w:hAnsi="tabnakweb"/>
          <w:sz w:val="28"/>
          <w:szCs w:val="28"/>
          <w:rtl/>
          <w:rPrChange w:id="1728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729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آن</w:t>
      </w:r>
      <w:r w:rsidRPr="00321A71">
        <w:rPr>
          <w:rFonts w:ascii="tabnakweb" w:hAnsi="tabnakweb"/>
          <w:sz w:val="28"/>
          <w:szCs w:val="28"/>
          <w:rtl/>
          <w:rPrChange w:id="1730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731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را</w:t>
      </w:r>
      <w:r w:rsidRPr="00321A71">
        <w:rPr>
          <w:rFonts w:ascii="tabnakweb" w:hAnsi="tabnakweb"/>
          <w:sz w:val="28"/>
          <w:szCs w:val="28"/>
          <w:rtl/>
          <w:rPrChange w:id="1732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733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تائ</w:t>
      </w:r>
      <w:r w:rsidRPr="00321A71">
        <w:rPr>
          <w:rFonts w:ascii="tabnakweb" w:hAnsi="tabnakweb" w:hint="cs"/>
          <w:sz w:val="28"/>
          <w:szCs w:val="28"/>
          <w:rtl/>
          <w:rPrChange w:id="1734" w:author="msi" w:date="2018-05-23T17:24:00Z">
            <w:rPr>
              <w:rFonts w:ascii="tabnakweb" w:hAnsi="tabnakweb" w:cs="B Lotus" w:hint="cs"/>
              <w:sz w:val="28"/>
              <w:szCs w:val="28"/>
              <w:rtl/>
            </w:rPr>
          </w:rPrChange>
        </w:rPr>
        <w:t>ی</w:t>
      </w:r>
      <w:r w:rsidRPr="00321A71">
        <w:rPr>
          <w:rFonts w:ascii="tabnakweb" w:hAnsi="tabnakweb" w:hint="eastAsia"/>
          <w:sz w:val="28"/>
          <w:szCs w:val="28"/>
          <w:rtl/>
          <w:rPrChange w:id="1735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د</w:t>
      </w:r>
      <w:r w:rsidRPr="00321A71">
        <w:rPr>
          <w:rFonts w:ascii="tabnakweb" w:hAnsi="tabnakweb"/>
          <w:sz w:val="28"/>
          <w:szCs w:val="28"/>
          <w:rtl/>
          <w:rPrChange w:id="1736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737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کرد</w:t>
      </w:r>
      <w:r w:rsidR="004409B1" w:rsidRPr="00321A71">
        <w:rPr>
          <w:rFonts w:ascii="tabnakweb" w:hAnsi="tabnakweb" w:hint="eastAsia"/>
          <w:sz w:val="28"/>
          <w:szCs w:val="28"/>
          <w:rtl/>
          <w:rPrChange w:id="1738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ه</w:t>
      </w:r>
      <w:r w:rsidRPr="00321A71">
        <w:rPr>
          <w:rFonts w:ascii="tabnakweb" w:hAnsi="tabnakweb"/>
          <w:sz w:val="28"/>
          <w:szCs w:val="28"/>
          <w:rtl/>
          <w:rPrChange w:id="1739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740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و</w:t>
      </w:r>
      <w:r w:rsidRPr="00321A71">
        <w:rPr>
          <w:rFonts w:ascii="tabnakweb" w:hAnsi="tabnakweb"/>
          <w:sz w:val="28"/>
          <w:szCs w:val="28"/>
          <w:rtl/>
          <w:rPrChange w:id="1741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742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در</w:t>
      </w:r>
      <w:r w:rsidRPr="00321A71">
        <w:rPr>
          <w:rFonts w:ascii="tabnakweb" w:hAnsi="tabnakweb"/>
          <w:sz w:val="28"/>
          <w:szCs w:val="28"/>
          <w:rtl/>
          <w:rPrChange w:id="1743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744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اسفند</w:t>
      </w:r>
      <w:r w:rsidRPr="00321A71">
        <w:rPr>
          <w:rFonts w:ascii="tabnakweb" w:hAnsi="tabnakweb"/>
          <w:sz w:val="28"/>
          <w:szCs w:val="28"/>
          <w:rtl/>
          <w:rPrChange w:id="1745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/>
          <w:sz w:val="28"/>
          <w:szCs w:val="28"/>
          <w:rtl/>
          <w:lang w:bidi="fa-IR"/>
          <w:rPrChange w:id="1746" w:author="msi" w:date="2018-05-23T17:24:00Z">
            <w:rPr>
              <w:rFonts w:ascii="tabnakweb" w:hAnsi="tabnakweb" w:cs="B Lotus"/>
              <w:sz w:val="28"/>
              <w:szCs w:val="28"/>
              <w:rtl/>
              <w:lang w:bidi="fa-IR"/>
            </w:rPr>
          </w:rPrChange>
        </w:rPr>
        <w:t>۱۳۹۴</w:t>
      </w:r>
      <w:r w:rsidRPr="00321A71">
        <w:rPr>
          <w:rFonts w:ascii="tabnakweb" w:hAnsi="tabnakweb"/>
          <w:sz w:val="28"/>
          <w:szCs w:val="28"/>
          <w:rtl/>
          <w:rPrChange w:id="1747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748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ابلاغ</w:t>
      </w:r>
      <w:r w:rsidRPr="00321A71">
        <w:rPr>
          <w:rFonts w:ascii="tabnakweb" w:hAnsi="tabnakweb"/>
          <w:sz w:val="28"/>
          <w:szCs w:val="28"/>
          <w:rtl/>
          <w:rPrChange w:id="1749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750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شد</w:t>
      </w:r>
      <w:r w:rsidR="004409B1" w:rsidRPr="00321A71">
        <w:rPr>
          <w:rFonts w:ascii="tabnakweb" w:hAnsi="tabnakweb"/>
          <w:sz w:val="28"/>
          <w:szCs w:val="28"/>
          <w:rtl/>
          <w:rPrChange w:id="1751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. </w:t>
      </w:r>
      <w:r w:rsidR="00E532F6" w:rsidRPr="00321A71">
        <w:rPr>
          <w:rFonts w:ascii="tabnakweb" w:hAnsi="tabnakweb" w:hint="eastAsia"/>
          <w:sz w:val="28"/>
          <w:szCs w:val="28"/>
          <w:rtl/>
          <w:rPrChange w:id="1752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پس‌ازآن</w:t>
      </w:r>
      <w:r w:rsidRPr="00321A71">
        <w:rPr>
          <w:rFonts w:ascii="Calibri" w:hAnsi="Calibri" w:cs="Calibri" w:hint="eastAsia"/>
          <w:sz w:val="28"/>
          <w:szCs w:val="28"/>
          <w:rtl/>
          <w:rPrChange w:id="1753" w:author="msi" w:date="2018-05-23T17:24:00Z">
            <w:rPr>
              <w:rFonts w:cs="Times New Roman" w:hint="eastAsia"/>
              <w:sz w:val="28"/>
              <w:szCs w:val="28"/>
              <w:rtl/>
            </w:rPr>
          </w:rPrChange>
        </w:rPr>
        <w:t> </w:t>
      </w:r>
      <w:r w:rsidRPr="00321A71">
        <w:rPr>
          <w:rFonts w:ascii="tabnakweb" w:hAnsi="tabnakweb"/>
          <w:sz w:val="28"/>
          <w:szCs w:val="28"/>
          <w:rPrChange w:id="1754" w:author="msi" w:date="2018-05-23T17:24:00Z">
            <w:rPr>
              <w:rFonts w:ascii="tabnakweb" w:hAnsi="tabnakweb" w:cs="B Lotus"/>
              <w:sz w:val="28"/>
              <w:szCs w:val="28"/>
            </w:rPr>
          </w:rPrChange>
        </w:rPr>
        <w:t>FATF</w:t>
      </w:r>
      <w:r w:rsidRPr="00321A71">
        <w:rPr>
          <w:rFonts w:ascii="Calibri" w:hAnsi="Calibri" w:cs="Calibri" w:hint="eastAsia"/>
          <w:sz w:val="28"/>
          <w:szCs w:val="28"/>
          <w:rtl/>
          <w:rPrChange w:id="1755" w:author="msi" w:date="2018-05-23T17:24:00Z">
            <w:rPr>
              <w:rFonts w:cs="Times New Roman" w:hint="eastAsia"/>
              <w:sz w:val="28"/>
              <w:szCs w:val="28"/>
              <w:rtl/>
            </w:rPr>
          </w:rPrChange>
        </w:rPr>
        <w:t> </w:t>
      </w:r>
      <w:r w:rsidRPr="00321A71">
        <w:rPr>
          <w:rFonts w:ascii="tabnakweb" w:hAnsi="tabnakweb" w:hint="eastAsia"/>
          <w:sz w:val="28"/>
          <w:szCs w:val="28"/>
          <w:rtl/>
          <w:rPrChange w:id="1756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اکشن</w:t>
      </w:r>
      <w:r w:rsidRPr="00321A71">
        <w:rPr>
          <w:rFonts w:ascii="tabnakweb" w:hAnsi="tabnakweb"/>
          <w:sz w:val="28"/>
          <w:szCs w:val="28"/>
          <w:rtl/>
          <w:rPrChange w:id="1757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758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پلن</w:t>
      </w:r>
      <w:r w:rsidRPr="00321A71">
        <w:rPr>
          <w:rFonts w:ascii="tabnakweb" w:hAnsi="tabnakweb"/>
          <w:sz w:val="28"/>
          <w:szCs w:val="28"/>
          <w:rtl/>
          <w:rPrChange w:id="1759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760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ا</w:t>
      </w:r>
      <w:r w:rsidRPr="00321A71">
        <w:rPr>
          <w:rFonts w:ascii="tabnakweb" w:hAnsi="tabnakweb" w:hint="cs"/>
          <w:sz w:val="28"/>
          <w:szCs w:val="28"/>
          <w:rtl/>
          <w:rPrChange w:id="1761" w:author="msi" w:date="2018-05-23T17:24:00Z">
            <w:rPr>
              <w:rFonts w:ascii="tabnakweb" w:hAnsi="tabnakweb" w:cs="B Lotus" w:hint="cs"/>
              <w:sz w:val="28"/>
              <w:szCs w:val="28"/>
              <w:rtl/>
            </w:rPr>
          </w:rPrChange>
        </w:rPr>
        <w:t>ی</w:t>
      </w:r>
      <w:r w:rsidRPr="00321A71">
        <w:rPr>
          <w:rFonts w:ascii="tabnakweb" w:hAnsi="tabnakweb" w:hint="eastAsia"/>
          <w:sz w:val="28"/>
          <w:szCs w:val="28"/>
          <w:rtl/>
          <w:rPrChange w:id="1762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ران</w:t>
      </w:r>
      <w:r w:rsidRPr="00321A71">
        <w:rPr>
          <w:rFonts w:ascii="tabnakweb" w:hAnsi="tabnakweb"/>
          <w:sz w:val="28"/>
          <w:szCs w:val="28"/>
          <w:rtl/>
          <w:rPrChange w:id="1763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764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را</w:t>
      </w:r>
      <w:r w:rsidRPr="00321A71">
        <w:rPr>
          <w:rFonts w:ascii="tabnakweb" w:hAnsi="tabnakweb"/>
          <w:sz w:val="28"/>
          <w:szCs w:val="28"/>
          <w:rtl/>
          <w:rPrChange w:id="1765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E532F6" w:rsidRPr="00321A71">
        <w:rPr>
          <w:rFonts w:ascii="tabnakweb" w:hAnsi="tabnakweb" w:hint="eastAsia"/>
          <w:sz w:val="28"/>
          <w:szCs w:val="28"/>
          <w:rtl/>
          <w:rPrChange w:id="1766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ارائه</w:t>
      </w:r>
      <w:r w:rsidRPr="00321A71">
        <w:rPr>
          <w:rFonts w:ascii="tabnakweb" w:hAnsi="tabnakweb"/>
          <w:sz w:val="28"/>
          <w:szCs w:val="28"/>
          <w:rtl/>
          <w:rPrChange w:id="1767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768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کرد</w:t>
      </w:r>
      <w:r w:rsidRPr="00321A71">
        <w:rPr>
          <w:sz w:val="28"/>
          <w:szCs w:val="28"/>
          <w:rtl/>
          <w:lang w:bidi="fa-IR"/>
          <w:rPrChange w:id="176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ins w:id="1770" w:author="msi" w:date="2018-05-23T17:45:00Z">
        <w:r w:rsidR="00D147CE">
          <w:rPr>
            <w:rFonts w:hint="cs"/>
            <w:sz w:val="28"/>
            <w:szCs w:val="28"/>
            <w:rtl/>
            <w:lang w:bidi="fa-IR"/>
          </w:rPr>
          <w:t xml:space="preserve">و </w:t>
        </w:r>
      </w:ins>
      <w:r w:rsidR="00E532F6" w:rsidRPr="00321A71">
        <w:rPr>
          <w:sz w:val="28"/>
          <w:szCs w:val="28"/>
          <w:rtl/>
          <w:lang w:bidi="fa-IR"/>
          <w:rPrChange w:id="177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درنها</w:t>
      </w:r>
      <w:r w:rsidR="00E532F6" w:rsidRPr="00321A71">
        <w:rPr>
          <w:rFonts w:hint="cs"/>
          <w:sz w:val="28"/>
          <w:szCs w:val="28"/>
          <w:rtl/>
          <w:lang w:bidi="fa-IR"/>
          <w:rPrChange w:id="1772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E532F6" w:rsidRPr="00321A71">
        <w:rPr>
          <w:rFonts w:hint="eastAsia"/>
          <w:sz w:val="28"/>
          <w:szCs w:val="28"/>
          <w:rtl/>
          <w:lang w:bidi="fa-IR"/>
          <w:rPrChange w:id="1773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ت</w:t>
      </w:r>
      <w:r w:rsidRPr="00321A71">
        <w:rPr>
          <w:sz w:val="28"/>
          <w:szCs w:val="28"/>
          <w:rtl/>
          <w:lang w:bidi="fa-IR"/>
          <w:rPrChange w:id="1774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775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در</w:t>
      </w:r>
      <w:r w:rsidRPr="00321A71">
        <w:rPr>
          <w:rFonts w:ascii="tabnakweb" w:hAnsi="tabnakweb"/>
          <w:sz w:val="28"/>
          <w:szCs w:val="28"/>
          <w:rtl/>
          <w:rPrChange w:id="1776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777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خرداد</w:t>
      </w:r>
      <w:r w:rsidRPr="00321A71">
        <w:rPr>
          <w:rFonts w:ascii="Calibri" w:hAnsi="Calibri" w:cs="Calibri" w:hint="eastAsia"/>
          <w:sz w:val="28"/>
          <w:szCs w:val="28"/>
          <w:rtl/>
          <w:rPrChange w:id="1778" w:author="msi" w:date="2018-05-23T17:24:00Z">
            <w:rPr>
              <w:rFonts w:cs="Times New Roman" w:hint="eastAsia"/>
              <w:sz w:val="28"/>
              <w:szCs w:val="28"/>
              <w:rtl/>
            </w:rPr>
          </w:rPrChange>
        </w:rPr>
        <w:t> </w:t>
      </w:r>
      <w:r w:rsidRPr="00321A71">
        <w:rPr>
          <w:rFonts w:ascii="tabnakweb" w:hAnsi="tabnakweb"/>
          <w:sz w:val="28"/>
          <w:szCs w:val="28"/>
          <w:rtl/>
          <w:lang w:bidi="fa-IR"/>
          <w:rPrChange w:id="1779" w:author="msi" w:date="2018-05-23T17:24:00Z">
            <w:rPr>
              <w:rFonts w:ascii="tabnakweb" w:hAnsi="tabnakweb" w:cs="B Lotus"/>
              <w:sz w:val="28"/>
              <w:szCs w:val="28"/>
              <w:rtl/>
              <w:lang w:bidi="fa-IR"/>
            </w:rPr>
          </w:rPrChange>
        </w:rPr>
        <w:t>۱۳۹۵</w:t>
      </w:r>
      <w:r w:rsidRPr="00321A71">
        <w:rPr>
          <w:rFonts w:ascii="tabnakweb" w:hAnsi="tabnakweb"/>
          <w:sz w:val="28"/>
          <w:szCs w:val="28"/>
          <w:rtl/>
          <w:rPrChange w:id="1780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E532F6" w:rsidRPr="00321A71">
        <w:rPr>
          <w:rFonts w:ascii="tabnakweb" w:hAnsi="tabnakweb" w:hint="eastAsia"/>
          <w:sz w:val="28"/>
          <w:szCs w:val="28"/>
          <w:rtl/>
          <w:rPrChange w:id="1781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به</w:t>
      </w:r>
      <w:r w:rsidR="00E532F6" w:rsidRPr="00321A71">
        <w:rPr>
          <w:rFonts w:ascii="tabnakweb" w:hAnsi="tabnakweb"/>
          <w:sz w:val="28"/>
          <w:szCs w:val="28"/>
          <w:rtl/>
          <w:rPrChange w:id="1782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="00E532F6" w:rsidRPr="00321A71">
        <w:rPr>
          <w:rFonts w:ascii="tabnakweb" w:hAnsi="tabnakweb"/>
          <w:sz w:val="28"/>
          <w:szCs w:val="28"/>
          <w:rPrChange w:id="1783" w:author="msi" w:date="2018-05-23T17:24:00Z">
            <w:rPr>
              <w:rFonts w:ascii="tabnakweb" w:hAnsi="tabnakweb" w:cs="B Lotus"/>
              <w:sz w:val="28"/>
              <w:szCs w:val="28"/>
            </w:rPr>
          </w:rPrChange>
        </w:rPr>
        <w:t>FATF</w:t>
      </w:r>
      <w:r w:rsidRPr="00321A71">
        <w:rPr>
          <w:rFonts w:ascii="tabnakweb" w:hAnsi="tabnakweb" w:hint="eastAsia"/>
          <w:sz w:val="28"/>
          <w:szCs w:val="28"/>
          <w:rPrChange w:id="1784" w:author="msi" w:date="2018-05-23T17:24:00Z">
            <w:rPr>
              <w:rFonts w:ascii="tabnakweb" w:hAnsi="tabnakweb" w:cs="B Lotus" w:hint="eastAsia"/>
              <w:sz w:val="28"/>
              <w:szCs w:val="28"/>
            </w:rPr>
          </w:rPrChange>
        </w:rPr>
        <w:t> </w:t>
      </w:r>
      <w:r w:rsidRPr="00321A71">
        <w:rPr>
          <w:rFonts w:ascii="Calibri" w:hAnsi="Calibri" w:cs="Calibri" w:hint="eastAsia"/>
          <w:sz w:val="28"/>
          <w:szCs w:val="28"/>
          <w:rtl/>
          <w:rPrChange w:id="1785" w:author="msi" w:date="2018-05-23T17:24:00Z">
            <w:rPr>
              <w:rFonts w:cs="Times New Roman" w:hint="eastAsia"/>
              <w:sz w:val="28"/>
              <w:szCs w:val="28"/>
              <w:rtl/>
            </w:rPr>
          </w:rPrChange>
        </w:rPr>
        <w:t> </w:t>
      </w:r>
      <w:r w:rsidRPr="00321A71">
        <w:rPr>
          <w:rFonts w:ascii="tabnakweb" w:hAnsi="tabnakweb" w:hint="eastAsia"/>
          <w:sz w:val="28"/>
          <w:szCs w:val="28"/>
          <w:rtl/>
          <w:rPrChange w:id="1786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اعلام</w:t>
      </w:r>
      <w:r w:rsidRPr="00321A71">
        <w:rPr>
          <w:rFonts w:ascii="tabnakweb" w:hAnsi="tabnakweb"/>
          <w:sz w:val="28"/>
          <w:szCs w:val="28"/>
          <w:rtl/>
          <w:rPrChange w:id="1787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788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شد</w:t>
      </w:r>
      <w:r w:rsidRPr="00321A71">
        <w:rPr>
          <w:rFonts w:ascii="tabnakweb" w:hAnsi="tabnakweb"/>
          <w:sz w:val="28"/>
          <w:szCs w:val="28"/>
          <w:rtl/>
          <w:rPrChange w:id="1789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790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که</w:t>
      </w:r>
      <w:r w:rsidRPr="00321A71">
        <w:rPr>
          <w:rFonts w:ascii="tabnakweb" w:hAnsi="tabnakweb"/>
          <w:sz w:val="28"/>
          <w:szCs w:val="28"/>
          <w:rtl/>
          <w:rPrChange w:id="1791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792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ا</w:t>
      </w:r>
      <w:r w:rsidRPr="00321A71">
        <w:rPr>
          <w:rFonts w:ascii="tabnakweb" w:hAnsi="tabnakweb" w:hint="cs"/>
          <w:sz w:val="28"/>
          <w:szCs w:val="28"/>
          <w:rtl/>
          <w:rPrChange w:id="1793" w:author="msi" w:date="2018-05-23T17:24:00Z">
            <w:rPr>
              <w:rFonts w:ascii="tabnakweb" w:hAnsi="tabnakweb" w:cs="B Lotus" w:hint="cs"/>
              <w:sz w:val="28"/>
              <w:szCs w:val="28"/>
              <w:rtl/>
            </w:rPr>
          </w:rPrChange>
        </w:rPr>
        <w:t>ی</w:t>
      </w:r>
      <w:r w:rsidRPr="00321A71">
        <w:rPr>
          <w:rFonts w:ascii="tabnakweb" w:hAnsi="tabnakweb" w:hint="eastAsia"/>
          <w:sz w:val="28"/>
          <w:szCs w:val="28"/>
          <w:rtl/>
          <w:rPrChange w:id="1794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ران</w:t>
      </w:r>
      <w:r w:rsidRPr="00321A71">
        <w:rPr>
          <w:rFonts w:ascii="tabnakweb" w:hAnsi="tabnakweb"/>
          <w:sz w:val="28"/>
          <w:szCs w:val="28"/>
          <w:rtl/>
          <w:rPrChange w:id="1795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796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آمادگ</w:t>
      </w:r>
      <w:r w:rsidRPr="00321A71">
        <w:rPr>
          <w:rFonts w:ascii="tabnakweb" w:hAnsi="tabnakweb" w:hint="cs"/>
          <w:sz w:val="28"/>
          <w:szCs w:val="28"/>
          <w:rtl/>
          <w:rPrChange w:id="1797" w:author="msi" w:date="2018-05-23T17:24:00Z">
            <w:rPr>
              <w:rFonts w:ascii="tabnakweb" w:hAnsi="tabnakweb" w:cs="B Lotus" w:hint="cs"/>
              <w:sz w:val="28"/>
              <w:szCs w:val="28"/>
              <w:rtl/>
            </w:rPr>
          </w:rPrChange>
        </w:rPr>
        <w:t>ی</w:t>
      </w:r>
      <w:r w:rsidRPr="00321A71">
        <w:rPr>
          <w:rFonts w:ascii="tabnakweb" w:hAnsi="tabnakweb"/>
          <w:sz w:val="28"/>
          <w:szCs w:val="28"/>
          <w:rtl/>
          <w:rPrChange w:id="1798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799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اجرا</w:t>
      </w:r>
      <w:r w:rsidRPr="00321A71">
        <w:rPr>
          <w:rFonts w:ascii="tabnakweb" w:hAnsi="tabnakweb" w:hint="cs"/>
          <w:sz w:val="28"/>
          <w:szCs w:val="28"/>
          <w:rtl/>
          <w:rPrChange w:id="1800" w:author="msi" w:date="2018-05-23T17:24:00Z">
            <w:rPr>
              <w:rFonts w:ascii="tabnakweb" w:hAnsi="tabnakweb" w:cs="B Lotus" w:hint="cs"/>
              <w:sz w:val="28"/>
              <w:szCs w:val="28"/>
              <w:rtl/>
            </w:rPr>
          </w:rPrChange>
        </w:rPr>
        <w:t>ی</w:t>
      </w:r>
      <w:r w:rsidRPr="00321A71">
        <w:rPr>
          <w:rFonts w:ascii="tabnakweb" w:hAnsi="tabnakweb"/>
          <w:sz w:val="28"/>
          <w:szCs w:val="28"/>
          <w:rtl/>
          <w:rPrChange w:id="1801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802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ا</w:t>
      </w:r>
      <w:r w:rsidRPr="00321A71">
        <w:rPr>
          <w:rFonts w:ascii="tabnakweb" w:hAnsi="tabnakweb" w:hint="cs"/>
          <w:sz w:val="28"/>
          <w:szCs w:val="28"/>
          <w:rtl/>
          <w:rPrChange w:id="1803" w:author="msi" w:date="2018-05-23T17:24:00Z">
            <w:rPr>
              <w:rFonts w:ascii="tabnakweb" w:hAnsi="tabnakweb" w:cs="B Lotus" w:hint="cs"/>
              <w:sz w:val="28"/>
              <w:szCs w:val="28"/>
              <w:rtl/>
            </w:rPr>
          </w:rPrChange>
        </w:rPr>
        <w:t>ی</w:t>
      </w:r>
      <w:r w:rsidRPr="00321A71">
        <w:rPr>
          <w:rFonts w:ascii="tabnakweb" w:hAnsi="tabnakweb" w:hint="eastAsia"/>
          <w:sz w:val="28"/>
          <w:szCs w:val="28"/>
          <w:rtl/>
          <w:rPrChange w:id="1804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ن</w:t>
      </w:r>
      <w:r w:rsidRPr="00321A71">
        <w:rPr>
          <w:rFonts w:ascii="tabnakweb" w:hAnsi="tabnakweb"/>
          <w:sz w:val="28"/>
          <w:szCs w:val="28"/>
          <w:rtl/>
          <w:rPrChange w:id="1805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806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برنامه</w:t>
      </w:r>
      <w:r w:rsidRPr="00321A71">
        <w:rPr>
          <w:rFonts w:ascii="tabnakweb" w:hAnsi="tabnakweb"/>
          <w:sz w:val="28"/>
          <w:szCs w:val="28"/>
          <w:rtl/>
          <w:rPrChange w:id="1807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808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را</w:t>
      </w:r>
      <w:r w:rsidRPr="00321A71">
        <w:rPr>
          <w:rFonts w:ascii="tabnakweb" w:hAnsi="tabnakweb"/>
          <w:sz w:val="28"/>
          <w:szCs w:val="28"/>
          <w:rtl/>
          <w:rPrChange w:id="1809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 xml:space="preserve"> </w:t>
      </w:r>
      <w:r w:rsidRPr="00321A71">
        <w:rPr>
          <w:rFonts w:ascii="tabnakweb" w:hAnsi="tabnakweb" w:hint="eastAsia"/>
          <w:sz w:val="28"/>
          <w:szCs w:val="28"/>
          <w:rtl/>
          <w:rPrChange w:id="1810" w:author="msi" w:date="2018-05-23T17:24:00Z">
            <w:rPr>
              <w:rFonts w:ascii="tabnakweb" w:hAnsi="tabnakweb" w:cs="B Lotus" w:hint="eastAsia"/>
              <w:sz w:val="28"/>
              <w:szCs w:val="28"/>
              <w:rtl/>
            </w:rPr>
          </w:rPrChange>
        </w:rPr>
        <w:t>دارد</w:t>
      </w:r>
      <w:r w:rsidRPr="00321A71">
        <w:rPr>
          <w:rFonts w:ascii="tabnakweb" w:hAnsi="tabnakweb"/>
          <w:sz w:val="28"/>
          <w:szCs w:val="28"/>
          <w:rtl/>
          <w:rPrChange w:id="1811" w:author="msi" w:date="2018-05-23T17:24:00Z">
            <w:rPr>
              <w:rFonts w:ascii="tabnakweb" w:hAnsi="tabnakweb" w:cs="B Lotus"/>
              <w:sz w:val="28"/>
              <w:szCs w:val="28"/>
              <w:rtl/>
            </w:rPr>
          </w:rPrChange>
        </w:rPr>
        <w:t>.</w:t>
      </w:r>
    </w:p>
    <w:p w14:paraId="6B14A388" w14:textId="77777777" w:rsidR="009D64B9" w:rsidRPr="00321A71" w:rsidRDefault="009D64B9" w:rsidP="0000652F">
      <w:pPr>
        <w:ind w:right="0" w:firstLine="95"/>
        <w:rPr>
          <w:sz w:val="28"/>
          <w:szCs w:val="28"/>
          <w:rtl/>
          <w:lang w:bidi="fa-IR"/>
          <w:rPrChange w:id="1812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</w:pPr>
      <w:r w:rsidRPr="00321A71">
        <w:rPr>
          <w:rFonts w:hint="eastAsia"/>
          <w:sz w:val="28"/>
          <w:szCs w:val="28"/>
          <w:rtl/>
          <w:lang w:bidi="fa-IR"/>
          <w:rPrChange w:id="1813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خرداد</w:t>
      </w:r>
      <w:r w:rsidRPr="00321A71">
        <w:rPr>
          <w:sz w:val="28"/>
          <w:szCs w:val="28"/>
          <w:rtl/>
          <w:lang w:bidi="fa-IR"/>
          <w:rPrChange w:id="1814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95 بود که برنامه اکشن پلن در دستور کار دولت قرار گرفت. </w:t>
      </w:r>
      <w:r w:rsidR="00E532F6" w:rsidRPr="00321A71">
        <w:rPr>
          <w:sz w:val="28"/>
          <w:szCs w:val="28"/>
          <w:rtl/>
          <w:lang w:bidi="fa-IR"/>
          <w:rPrChange w:id="181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هرچند</w:t>
      </w:r>
      <w:r w:rsidRPr="00321A71">
        <w:rPr>
          <w:sz w:val="28"/>
          <w:szCs w:val="28"/>
          <w:rtl/>
          <w:lang w:bidi="fa-IR"/>
          <w:rPrChange w:id="1816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</w:t>
      </w:r>
      <w:r w:rsidRPr="00321A71">
        <w:rPr>
          <w:rFonts w:hint="cs"/>
          <w:sz w:val="28"/>
          <w:szCs w:val="28"/>
          <w:rtl/>
          <w:lang w:bidi="fa-IR"/>
          <w:rPrChange w:id="1817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818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ن</w:t>
      </w:r>
      <w:r w:rsidRPr="00321A71">
        <w:rPr>
          <w:sz w:val="28"/>
          <w:szCs w:val="28"/>
          <w:rtl/>
          <w:lang w:bidi="fa-IR"/>
          <w:rPrChange w:id="181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برنامه متناسب با</w:t>
      </w:r>
      <w:r w:rsidR="007C16DB" w:rsidRPr="00321A71">
        <w:rPr>
          <w:sz w:val="28"/>
          <w:szCs w:val="28"/>
          <w:rtl/>
          <w:lang w:bidi="fa-IR"/>
          <w:rPrChange w:id="182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شرا</w:t>
      </w:r>
      <w:r w:rsidR="007C16DB" w:rsidRPr="00321A71">
        <w:rPr>
          <w:rFonts w:hint="cs"/>
          <w:sz w:val="28"/>
          <w:szCs w:val="28"/>
          <w:rtl/>
          <w:lang w:bidi="fa-IR"/>
          <w:rPrChange w:id="1821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7C16DB" w:rsidRPr="00321A71">
        <w:rPr>
          <w:rFonts w:hint="eastAsia"/>
          <w:sz w:val="28"/>
          <w:szCs w:val="28"/>
          <w:rtl/>
          <w:lang w:bidi="fa-IR"/>
          <w:rPrChange w:id="1822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ط</w:t>
      </w:r>
      <w:r w:rsidRPr="00321A71">
        <w:rPr>
          <w:sz w:val="28"/>
          <w:szCs w:val="28"/>
          <w:rtl/>
          <w:lang w:bidi="fa-IR"/>
          <w:rPrChange w:id="182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هر کشور</w:t>
      </w:r>
      <w:r w:rsidRPr="00321A71">
        <w:rPr>
          <w:rFonts w:hint="cs"/>
          <w:sz w:val="28"/>
          <w:szCs w:val="28"/>
          <w:rtl/>
          <w:lang w:bidi="fa-IR"/>
          <w:rPrChange w:id="1824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182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ته</w:t>
      </w:r>
      <w:r w:rsidRPr="00321A71">
        <w:rPr>
          <w:rFonts w:hint="cs"/>
          <w:sz w:val="28"/>
          <w:szCs w:val="28"/>
          <w:rtl/>
          <w:lang w:bidi="fa-IR"/>
          <w:rPrChange w:id="1826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827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ه</w:t>
      </w:r>
      <w:r w:rsidRPr="00321A71">
        <w:rPr>
          <w:sz w:val="28"/>
          <w:szCs w:val="28"/>
          <w:rtl/>
          <w:lang w:bidi="fa-IR"/>
          <w:rPrChange w:id="182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E532F6" w:rsidRPr="00321A71">
        <w:rPr>
          <w:sz w:val="28"/>
          <w:szCs w:val="28"/>
          <w:rtl/>
          <w:lang w:bidi="fa-IR"/>
          <w:rPrChange w:id="182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م</w:t>
      </w:r>
      <w:r w:rsidR="00E532F6" w:rsidRPr="00321A71">
        <w:rPr>
          <w:rFonts w:hint="cs"/>
          <w:sz w:val="28"/>
          <w:szCs w:val="28"/>
          <w:rtl/>
          <w:lang w:bidi="fa-IR"/>
          <w:rPrChange w:id="1830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ی‌</w:t>
      </w:r>
      <w:r w:rsidR="00E532F6" w:rsidRPr="00321A71">
        <w:rPr>
          <w:rFonts w:hint="eastAsia"/>
          <w:sz w:val="28"/>
          <w:szCs w:val="28"/>
          <w:rtl/>
          <w:lang w:bidi="fa-IR"/>
          <w:rPrChange w:id="1831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شود</w:t>
      </w:r>
      <w:r w:rsidRPr="00321A71">
        <w:rPr>
          <w:sz w:val="28"/>
          <w:szCs w:val="28"/>
          <w:rtl/>
          <w:lang w:bidi="fa-IR"/>
          <w:rPrChange w:id="1832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و در اخت</w:t>
      </w:r>
      <w:r w:rsidRPr="00321A71">
        <w:rPr>
          <w:rFonts w:hint="cs"/>
          <w:sz w:val="28"/>
          <w:szCs w:val="28"/>
          <w:rtl/>
          <w:lang w:bidi="fa-IR"/>
          <w:rPrChange w:id="1833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834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ار</w:t>
      </w:r>
      <w:r w:rsidRPr="00321A71">
        <w:rPr>
          <w:sz w:val="28"/>
          <w:szCs w:val="28"/>
          <w:rtl/>
          <w:lang w:bidi="fa-IR"/>
          <w:rPrChange w:id="183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E532F6" w:rsidRPr="00321A71">
        <w:rPr>
          <w:sz w:val="28"/>
          <w:szCs w:val="28"/>
          <w:rtl/>
          <w:lang w:bidi="fa-IR"/>
          <w:rPrChange w:id="1836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آن‌ها</w:t>
      </w:r>
      <w:r w:rsidRPr="00321A71">
        <w:rPr>
          <w:sz w:val="28"/>
          <w:szCs w:val="28"/>
          <w:rtl/>
          <w:lang w:bidi="fa-IR"/>
          <w:rPrChange w:id="183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قرار داده </w:t>
      </w:r>
      <w:r w:rsidR="00E532F6" w:rsidRPr="00321A71">
        <w:rPr>
          <w:sz w:val="28"/>
          <w:szCs w:val="28"/>
          <w:rtl/>
          <w:lang w:bidi="fa-IR"/>
          <w:rPrChange w:id="183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م</w:t>
      </w:r>
      <w:r w:rsidR="00E532F6" w:rsidRPr="00321A71">
        <w:rPr>
          <w:rFonts w:hint="cs"/>
          <w:sz w:val="28"/>
          <w:szCs w:val="28"/>
          <w:rtl/>
          <w:lang w:bidi="fa-IR"/>
          <w:rPrChange w:id="1839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ی‌</w:t>
      </w:r>
      <w:r w:rsidR="00E532F6" w:rsidRPr="00321A71">
        <w:rPr>
          <w:rFonts w:hint="eastAsia"/>
          <w:sz w:val="28"/>
          <w:szCs w:val="28"/>
          <w:rtl/>
          <w:lang w:bidi="fa-IR"/>
          <w:rPrChange w:id="1840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شود</w:t>
      </w:r>
      <w:r w:rsidR="007C16DB" w:rsidRPr="00321A71">
        <w:rPr>
          <w:sz w:val="28"/>
          <w:szCs w:val="28"/>
          <w:rtl/>
          <w:lang w:bidi="fa-IR"/>
          <w:rPrChange w:id="184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اما گو</w:t>
      </w:r>
      <w:r w:rsidR="007C16DB" w:rsidRPr="00321A71">
        <w:rPr>
          <w:rFonts w:hint="cs"/>
          <w:sz w:val="28"/>
          <w:szCs w:val="28"/>
          <w:rtl/>
          <w:lang w:bidi="fa-IR"/>
          <w:rPrChange w:id="1842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یی</w:t>
      </w:r>
      <w:r w:rsidR="007C16DB" w:rsidRPr="00321A71">
        <w:rPr>
          <w:sz w:val="28"/>
          <w:szCs w:val="28"/>
          <w:rtl/>
          <w:lang w:bidi="fa-IR"/>
          <w:rPrChange w:id="184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</w:t>
      </w:r>
      <w:r w:rsidR="007C16DB" w:rsidRPr="00321A71">
        <w:rPr>
          <w:rFonts w:hint="cs"/>
          <w:sz w:val="28"/>
          <w:szCs w:val="28"/>
          <w:rtl/>
          <w:lang w:bidi="fa-IR"/>
          <w:rPrChange w:id="1844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7C16DB" w:rsidRPr="00321A71">
        <w:rPr>
          <w:rFonts w:hint="eastAsia"/>
          <w:sz w:val="28"/>
          <w:szCs w:val="28"/>
          <w:rtl/>
          <w:lang w:bidi="fa-IR"/>
          <w:rPrChange w:id="1845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ران</w:t>
      </w:r>
      <w:r w:rsidR="007C16DB" w:rsidRPr="00321A71">
        <w:rPr>
          <w:sz w:val="28"/>
          <w:szCs w:val="28"/>
          <w:rtl/>
          <w:lang w:bidi="fa-IR"/>
          <w:rPrChange w:id="1846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E532F6" w:rsidRPr="00321A71">
        <w:rPr>
          <w:sz w:val="28"/>
          <w:szCs w:val="28"/>
          <w:rtl/>
          <w:lang w:bidi="fa-IR"/>
          <w:rPrChange w:id="184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برنامه‌ا</w:t>
      </w:r>
      <w:r w:rsidR="00E532F6" w:rsidRPr="00321A71">
        <w:rPr>
          <w:rFonts w:hint="cs"/>
          <w:sz w:val="28"/>
          <w:szCs w:val="28"/>
          <w:rtl/>
          <w:lang w:bidi="fa-IR"/>
          <w:rPrChange w:id="1848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7C16DB" w:rsidRPr="00321A71">
        <w:rPr>
          <w:sz w:val="28"/>
          <w:szCs w:val="28"/>
          <w:rtl/>
          <w:lang w:bidi="fa-IR"/>
          <w:rPrChange w:id="184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E532F6" w:rsidRPr="00321A71">
        <w:rPr>
          <w:sz w:val="28"/>
          <w:szCs w:val="28"/>
          <w:rtl/>
          <w:lang w:bidi="fa-IR"/>
          <w:rPrChange w:id="185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منحصربه‌فرد</w:t>
      </w:r>
      <w:r w:rsidRPr="00321A71">
        <w:rPr>
          <w:sz w:val="28"/>
          <w:szCs w:val="28"/>
          <w:rtl/>
          <w:lang w:bidi="fa-IR"/>
          <w:rPrChange w:id="185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را با</w:t>
      </w:r>
      <w:r w:rsidRPr="00321A71">
        <w:rPr>
          <w:rFonts w:hint="cs"/>
          <w:sz w:val="28"/>
          <w:szCs w:val="28"/>
          <w:rtl/>
          <w:lang w:bidi="fa-IR"/>
          <w:rPrChange w:id="1852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853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د</w:t>
      </w:r>
      <w:r w:rsidRPr="00321A71">
        <w:rPr>
          <w:sz w:val="28"/>
          <w:szCs w:val="28"/>
          <w:rtl/>
          <w:lang w:bidi="fa-IR"/>
          <w:rPrChange w:id="1854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اجرا</w:t>
      </w:r>
      <w:r w:rsidRPr="00321A71">
        <w:rPr>
          <w:rFonts w:hint="cs"/>
          <w:sz w:val="28"/>
          <w:szCs w:val="28"/>
          <w:rtl/>
          <w:lang w:bidi="fa-IR"/>
          <w:rPrChange w:id="1855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یی</w:t>
      </w:r>
      <w:r w:rsidRPr="00321A71">
        <w:rPr>
          <w:sz w:val="28"/>
          <w:szCs w:val="28"/>
          <w:rtl/>
          <w:lang w:bidi="fa-IR"/>
          <w:rPrChange w:id="1856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E532F6" w:rsidRPr="00321A71">
        <w:rPr>
          <w:sz w:val="28"/>
          <w:szCs w:val="28"/>
          <w:rtl/>
          <w:lang w:bidi="fa-IR"/>
          <w:rPrChange w:id="185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م</w:t>
      </w:r>
      <w:r w:rsidR="00E532F6" w:rsidRPr="00321A71">
        <w:rPr>
          <w:rFonts w:hint="cs"/>
          <w:sz w:val="28"/>
          <w:szCs w:val="28"/>
          <w:rtl/>
          <w:lang w:bidi="fa-IR"/>
          <w:rPrChange w:id="1858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ی‌</w:t>
      </w:r>
      <w:r w:rsidR="00E532F6" w:rsidRPr="00321A71">
        <w:rPr>
          <w:rFonts w:hint="eastAsia"/>
          <w:sz w:val="28"/>
          <w:szCs w:val="28"/>
          <w:rtl/>
          <w:lang w:bidi="fa-IR"/>
          <w:rPrChange w:id="1859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کرد</w:t>
      </w:r>
      <w:r w:rsidRPr="00321A71">
        <w:rPr>
          <w:sz w:val="28"/>
          <w:szCs w:val="28"/>
          <w:rtl/>
          <w:lang w:bidi="fa-IR"/>
          <w:rPrChange w:id="186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. </w:t>
      </w:r>
      <w:r w:rsidR="00E532F6" w:rsidRPr="00321A71">
        <w:rPr>
          <w:sz w:val="28"/>
          <w:szCs w:val="28"/>
          <w:rtl/>
          <w:lang w:bidi="fa-IR"/>
          <w:rPrChange w:id="186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برنامه‌ا</w:t>
      </w:r>
      <w:r w:rsidR="00E532F6" w:rsidRPr="00321A71">
        <w:rPr>
          <w:rFonts w:hint="cs"/>
          <w:sz w:val="28"/>
          <w:szCs w:val="28"/>
          <w:rtl/>
          <w:lang w:bidi="fa-IR"/>
          <w:rPrChange w:id="1862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186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جامع و کامل که کمتر کشور</w:t>
      </w:r>
      <w:r w:rsidRPr="00321A71">
        <w:rPr>
          <w:rFonts w:hint="cs"/>
          <w:sz w:val="28"/>
          <w:szCs w:val="28"/>
          <w:rtl/>
          <w:lang w:bidi="fa-IR"/>
          <w:rPrChange w:id="1864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186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تن به</w:t>
      </w:r>
      <w:r w:rsidR="004409B1" w:rsidRPr="00321A71">
        <w:rPr>
          <w:sz w:val="28"/>
          <w:szCs w:val="28"/>
          <w:rtl/>
          <w:lang w:bidi="fa-IR"/>
          <w:rPrChange w:id="1866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اجرا</w:t>
      </w:r>
      <w:r w:rsidR="004409B1" w:rsidRPr="00321A71">
        <w:rPr>
          <w:rFonts w:hint="cs"/>
          <w:sz w:val="28"/>
          <w:szCs w:val="28"/>
          <w:rtl/>
          <w:lang w:bidi="fa-IR"/>
          <w:rPrChange w:id="1867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186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آن داده بود.</w:t>
      </w:r>
    </w:p>
    <w:p w14:paraId="11D297F0" w14:textId="2E1AB2B1" w:rsidR="009D64B9" w:rsidRPr="00321A71" w:rsidRDefault="004409B1" w:rsidP="00BE7C02">
      <w:pPr>
        <w:ind w:right="0" w:firstLine="95"/>
        <w:rPr>
          <w:sz w:val="28"/>
          <w:szCs w:val="28"/>
          <w:rtl/>
          <w:lang w:bidi="fa-IR"/>
          <w:rPrChange w:id="186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</w:pPr>
      <w:r w:rsidRPr="00321A71">
        <w:rPr>
          <w:rFonts w:hint="eastAsia"/>
          <w:sz w:val="28"/>
          <w:szCs w:val="28"/>
          <w:rtl/>
          <w:lang w:bidi="fa-IR"/>
          <w:rPrChange w:id="1870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اجرا</w:t>
      </w:r>
      <w:r w:rsidRPr="00321A71">
        <w:rPr>
          <w:rFonts w:hint="cs"/>
          <w:sz w:val="28"/>
          <w:szCs w:val="28"/>
          <w:rtl/>
          <w:lang w:bidi="fa-IR"/>
          <w:rPrChange w:id="1871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1872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E532F6" w:rsidRPr="00321A71">
        <w:rPr>
          <w:sz w:val="28"/>
          <w:szCs w:val="28"/>
          <w:rtl/>
          <w:lang w:bidi="fa-IR"/>
          <w:rPrChange w:id="187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موبه‌مو</w:t>
      </w:r>
      <w:r w:rsidR="00E532F6" w:rsidRPr="00321A71">
        <w:rPr>
          <w:rFonts w:hint="cs"/>
          <w:sz w:val="28"/>
          <w:szCs w:val="28"/>
          <w:rtl/>
          <w:lang w:bidi="fa-IR"/>
          <w:rPrChange w:id="1874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187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</w:t>
      </w:r>
      <w:r w:rsidRPr="00321A71">
        <w:rPr>
          <w:rFonts w:hint="cs"/>
          <w:sz w:val="28"/>
          <w:szCs w:val="28"/>
          <w:rtl/>
          <w:lang w:bidi="fa-IR"/>
          <w:rPrChange w:id="1876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877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ن</w:t>
      </w:r>
      <w:r w:rsidRPr="00321A71">
        <w:rPr>
          <w:sz w:val="28"/>
          <w:szCs w:val="28"/>
          <w:rtl/>
          <w:lang w:bidi="fa-IR"/>
          <w:rPrChange w:id="187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برنامه تا </w:t>
      </w:r>
      <w:r w:rsidR="00E532F6" w:rsidRPr="00321A71">
        <w:rPr>
          <w:sz w:val="28"/>
          <w:szCs w:val="28"/>
          <w:rtl/>
          <w:lang w:bidi="fa-IR"/>
          <w:rPrChange w:id="187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بهمن‌ماه </w:t>
      </w:r>
      <w:r w:rsidR="009D64B9" w:rsidRPr="00321A71">
        <w:rPr>
          <w:sz w:val="28"/>
          <w:szCs w:val="28"/>
          <w:rtl/>
          <w:lang w:bidi="fa-IR"/>
          <w:rPrChange w:id="188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96 ادامه </w:t>
      </w:r>
      <w:r w:rsidR="009D64B9" w:rsidRPr="00321A71">
        <w:rPr>
          <w:rFonts w:hint="cs"/>
          <w:sz w:val="28"/>
          <w:szCs w:val="28"/>
          <w:rtl/>
          <w:lang w:bidi="fa-IR"/>
          <w:rPrChange w:id="1881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9D64B9" w:rsidRPr="00321A71">
        <w:rPr>
          <w:rFonts w:hint="eastAsia"/>
          <w:sz w:val="28"/>
          <w:szCs w:val="28"/>
          <w:rtl/>
          <w:lang w:bidi="fa-IR"/>
          <w:rPrChange w:id="1882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افت</w:t>
      </w:r>
      <w:r w:rsidR="009D64B9" w:rsidRPr="00321A71">
        <w:rPr>
          <w:sz w:val="28"/>
          <w:szCs w:val="28"/>
          <w:rtl/>
          <w:lang w:bidi="fa-IR"/>
          <w:rPrChange w:id="188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. به گفته وز</w:t>
      </w:r>
      <w:r w:rsidR="009D64B9" w:rsidRPr="00321A71">
        <w:rPr>
          <w:rFonts w:hint="cs"/>
          <w:sz w:val="28"/>
          <w:szCs w:val="28"/>
          <w:rtl/>
          <w:lang w:bidi="fa-IR"/>
          <w:rPrChange w:id="1884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9D64B9" w:rsidRPr="00321A71">
        <w:rPr>
          <w:rFonts w:hint="eastAsia"/>
          <w:sz w:val="28"/>
          <w:szCs w:val="28"/>
          <w:rtl/>
          <w:lang w:bidi="fa-IR"/>
          <w:rPrChange w:id="1885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ر</w:t>
      </w:r>
      <w:r w:rsidR="009D64B9" w:rsidRPr="00321A71">
        <w:rPr>
          <w:sz w:val="28"/>
          <w:szCs w:val="28"/>
          <w:rtl/>
          <w:lang w:bidi="fa-IR"/>
          <w:rPrChange w:id="1886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اقتصاد و دارا</w:t>
      </w:r>
      <w:r w:rsidR="009D64B9" w:rsidRPr="00321A71">
        <w:rPr>
          <w:rFonts w:hint="cs"/>
          <w:sz w:val="28"/>
          <w:szCs w:val="28"/>
          <w:rtl/>
          <w:lang w:bidi="fa-IR"/>
          <w:rPrChange w:id="1887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یی</w:t>
      </w:r>
      <w:r w:rsidR="009D64B9" w:rsidRPr="00321A71">
        <w:rPr>
          <w:sz w:val="28"/>
          <w:szCs w:val="28"/>
          <w:rtl/>
          <w:lang w:bidi="fa-IR"/>
          <w:rPrChange w:id="188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کشور با</w:t>
      </w:r>
      <w:r w:rsidR="009D64B9" w:rsidRPr="00321A71">
        <w:rPr>
          <w:rFonts w:hint="cs"/>
          <w:sz w:val="28"/>
          <w:szCs w:val="28"/>
          <w:rtl/>
          <w:lang w:bidi="fa-IR"/>
          <w:rPrChange w:id="1889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9D64B9" w:rsidRPr="00321A71">
        <w:rPr>
          <w:rFonts w:hint="eastAsia"/>
          <w:sz w:val="28"/>
          <w:szCs w:val="28"/>
          <w:rtl/>
          <w:lang w:bidi="fa-IR"/>
          <w:rPrChange w:id="1890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د</w:t>
      </w:r>
      <w:r w:rsidR="009D64B9" w:rsidRPr="00321A71">
        <w:rPr>
          <w:sz w:val="28"/>
          <w:szCs w:val="28"/>
          <w:rtl/>
          <w:lang w:bidi="fa-IR"/>
          <w:rPrChange w:id="189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تا ا</w:t>
      </w:r>
      <w:r w:rsidR="009D64B9" w:rsidRPr="00321A71">
        <w:rPr>
          <w:rFonts w:hint="cs"/>
          <w:sz w:val="28"/>
          <w:szCs w:val="28"/>
          <w:rtl/>
          <w:lang w:bidi="fa-IR"/>
          <w:rPrChange w:id="1892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9D64B9" w:rsidRPr="00321A71">
        <w:rPr>
          <w:rFonts w:hint="eastAsia"/>
          <w:sz w:val="28"/>
          <w:szCs w:val="28"/>
          <w:rtl/>
          <w:lang w:bidi="fa-IR"/>
          <w:rPrChange w:id="1893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ن</w:t>
      </w:r>
      <w:r w:rsidR="009D64B9" w:rsidRPr="00321A71">
        <w:rPr>
          <w:sz w:val="28"/>
          <w:szCs w:val="28"/>
          <w:rtl/>
          <w:lang w:bidi="fa-IR"/>
          <w:rPrChange w:id="1894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زمان ا</w:t>
      </w:r>
      <w:r w:rsidR="009D64B9" w:rsidRPr="00321A71">
        <w:rPr>
          <w:rFonts w:hint="cs"/>
          <w:sz w:val="28"/>
          <w:szCs w:val="28"/>
          <w:rtl/>
          <w:lang w:bidi="fa-IR"/>
          <w:rPrChange w:id="1895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9D64B9" w:rsidRPr="00321A71">
        <w:rPr>
          <w:rFonts w:hint="eastAsia"/>
          <w:sz w:val="28"/>
          <w:szCs w:val="28"/>
          <w:rtl/>
          <w:lang w:bidi="fa-IR"/>
          <w:rPrChange w:id="1896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ران</w:t>
      </w:r>
      <w:r w:rsidR="009D64B9" w:rsidRPr="00321A71">
        <w:rPr>
          <w:sz w:val="28"/>
          <w:szCs w:val="28"/>
          <w:rtl/>
          <w:lang w:bidi="fa-IR"/>
          <w:rPrChange w:id="189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از ل</w:t>
      </w:r>
      <w:r w:rsidR="009D64B9" w:rsidRPr="00321A71">
        <w:rPr>
          <w:rFonts w:hint="cs"/>
          <w:sz w:val="28"/>
          <w:szCs w:val="28"/>
          <w:rtl/>
          <w:lang w:bidi="fa-IR"/>
          <w:rPrChange w:id="1898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9D64B9" w:rsidRPr="00321A71">
        <w:rPr>
          <w:rFonts w:hint="eastAsia"/>
          <w:sz w:val="28"/>
          <w:szCs w:val="28"/>
          <w:rtl/>
          <w:lang w:bidi="fa-IR"/>
          <w:rPrChange w:id="1899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ست</w:t>
      </w:r>
      <w:r w:rsidR="009D64B9" w:rsidRPr="00321A71">
        <w:rPr>
          <w:sz w:val="28"/>
          <w:szCs w:val="28"/>
          <w:rtl/>
          <w:lang w:bidi="fa-IR"/>
          <w:rPrChange w:id="190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س</w:t>
      </w:r>
      <w:r w:rsidR="009D64B9" w:rsidRPr="00321A71">
        <w:rPr>
          <w:rFonts w:hint="cs"/>
          <w:sz w:val="28"/>
          <w:szCs w:val="28"/>
          <w:rtl/>
          <w:lang w:bidi="fa-IR"/>
          <w:rPrChange w:id="1901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9D64B9" w:rsidRPr="00321A71">
        <w:rPr>
          <w:rFonts w:hint="eastAsia"/>
          <w:sz w:val="28"/>
          <w:szCs w:val="28"/>
          <w:rtl/>
          <w:lang w:bidi="fa-IR"/>
          <w:rPrChange w:id="1902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اه</w:t>
      </w:r>
      <w:r w:rsidR="009D64B9" w:rsidRPr="00321A71">
        <w:rPr>
          <w:sz w:val="28"/>
          <w:szCs w:val="28"/>
          <w:rtl/>
          <w:lang w:bidi="fa-IR"/>
          <w:rPrChange w:id="190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خارج </w:t>
      </w:r>
      <w:r w:rsidR="00E532F6" w:rsidRPr="00321A71">
        <w:rPr>
          <w:sz w:val="28"/>
          <w:szCs w:val="28"/>
          <w:rtl/>
          <w:lang w:bidi="fa-IR"/>
          <w:rPrChange w:id="1904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م</w:t>
      </w:r>
      <w:r w:rsidR="00E532F6" w:rsidRPr="00321A71">
        <w:rPr>
          <w:rFonts w:hint="cs"/>
          <w:sz w:val="28"/>
          <w:szCs w:val="28"/>
          <w:rtl/>
          <w:lang w:bidi="fa-IR"/>
          <w:rPrChange w:id="1905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ی‌</w:t>
      </w:r>
      <w:r w:rsidR="00E532F6" w:rsidRPr="00321A71">
        <w:rPr>
          <w:rFonts w:hint="eastAsia"/>
          <w:sz w:val="28"/>
          <w:szCs w:val="28"/>
          <w:rtl/>
          <w:lang w:bidi="fa-IR"/>
          <w:rPrChange w:id="1906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شد</w:t>
      </w:r>
      <w:r w:rsidR="009D64B9" w:rsidRPr="00321A71">
        <w:rPr>
          <w:sz w:val="28"/>
          <w:szCs w:val="28"/>
          <w:rtl/>
          <w:lang w:bidi="fa-IR"/>
          <w:rPrChange w:id="190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اما </w:t>
      </w:r>
      <w:del w:id="1908" w:author="msi" w:date="2018-05-23T17:46:00Z">
        <w:r w:rsidR="00E532F6" w:rsidRPr="00321A71" w:rsidDel="00BE7C02">
          <w:rPr>
            <w:sz w:val="28"/>
            <w:szCs w:val="28"/>
            <w:rtl/>
            <w:lang w:bidi="fa-IR"/>
            <w:rPrChange w:id="1909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delText>عل</w:delText>
        </w:r>
        <w:r w:rsidR="00E532F6" w:rsidRPr="00321A71" w:rsidDel="00BE7C02">
          <w:rPr>
            <w:rFonts w:hint="cs"/>
            <w:sz w:val="28"/>
            <w:szCs w:val="28"/>
            <w:rtl/>
            <w:lang w:bidi="fa-IR"/>
            <w:rPrChange w:id="1910" w:author="msi" w:date="2018-05-23T17:24:00Z">
              <w:rPr>
                <w:rFonts w:cs="B Lotus" w:hint="cs"/>
                <w:sz w:val="28"/>
                <w:szCs w:val="28"/>
                <w:rtl/>
                <w:lang w:bidi="fa-IR"/>
              </w:rPr>
            </w:rPrChange>
          </w:rPr>
          <w:delText>ی‌</w:delText>
        </w:r>
        <w:r w:rsidR="00E532F6" w:rsidRPr="00321A71" w:rsidDel="00BE7C02">
          <w:rPr>
            <w:rFonts w:hint="eastAsia"/>
            <w:sz w:val="28"/>
            <w:szCs w:val="28"/>
            <w:rtl/>
            <w:lang w:bidi="fa-IR"/>
            <w:rPrChange w:id="1911" w:author="msi" w:date="2018-05-23T17:24:00Z">
              <w:rPr>
                <w:rFonts w:cs="B Lotus" w:hint="eastAsia"/>
                <w:sz w:val="28"/>
                <w:szCs w:val="28"/>
                <w:rtl/>
                <w:lang w:bidi="fa-IR"/>
              </w:rPr>
            </w:rPrChange>
          </w:rPr>
          <w:delText>رغم</w:delText>
        </w:r>
        <w:r w:rsidR="009D64B9" w:rsidRPr="00321A71" w:rsidDel="00BE7C02">
          <w:rPr>
            <w:sz w:val="28"/>
            <w:szCs w:val="28"/>
            <w:rtl/>
            <w:lang w:bidi="fa-IR"/>
            <w:rPrChange w:id="1912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delText xml:space="preserve"> </w:delText>
        </w:r>
      </w:del>
      <w:ins w:id="1913" w:author="msi" w:date="2018-05-23T17:46:00Z">
        <w:r w:rsidR="00BE7C02">
          <w:rPr>
            <w:rFonts w:hint="cs"/>
            <w:sz w:val="28"/>
            <w:szCs w:val="28"/>
            <w:rtl/>
            <w:lang w:bidi="fa-IR"/>
          </w:rPr>
          <w:t xml:space="preserve">به </w:t>
        </w:r>
        <w:r w:rsidR="00BE7C02" w:rsidRPr="00321A71">
          <w:rPr>
            <w:rFonts w:hint="eastAsia"/>
            <w:sz w:val="28"/>
            <w:szCs w:val="28"/>
            <w:rtl/>
            <w:lang w:bidi="fa-IR"/>
            <w:rPrChange w:id="1914" w:author="msi" w:date="2018-05-23T17:24:00Z">
              <w:rPr>
                <w:rFonts w:cs="B Lotus" w:hint="eastAsia"/>
                <w:sz w:val="28"/>
                <w:szCs w:val="28"/>
                <w:rtl/>
                <w:lang w:bidi="fa-IR"/>
              </w:rPr>
            </w:rPrChange>
          </w:rPr>
          <w:t>رغم</w:t>
        </w:r>
        <w:r w:rsidR="00BE7C02" w:rsidRPr="00321A71">
          <w:rPr>
            <w:sz w:val="28"/>
            <w:szCs w:val="28"/>
            <w:rtl/>
            <w:lang w:bidi="fa-IR"/>
            <w:rPrChange w:id="1915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t xml:space="preserve"> </w:t>
        </w:r>
      </w:ins>
      <w:r w:rsidR="009D64B9" w:rsidRPr="00321A71">
        <w:rPr>
          <w:rFonts w:hint="eastAsia"/>
          <w:sz w:val="28"/>
          <w:szCs w:val="28"/>
          <w:rtl/>
          <w:lang w:bidi="fa-IR"/>
          <w:rPrChange w:id="1916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همه</w:t>
      </w:r>
      <w:r w:rsidRPr="00321A71">
        <w:rPr>
          <w:sz w:val="28"/>
          <w:szCs w:val="28"/>
          <w:rtl/>
          <w:lang w:bidi="fa-IR"/>
          <w:rPrChange w:id="191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</w:t>
      </w:r>
      <w:r w:rsidRPr="00321A71">
        <w:rPr>
          <w:rFonts w:hint="cs"/>
          <w:sz w:val="28"/>
          <w:szCs w:val="28"/>
          <w:rtl/>
          <w:lang w:bidi="fa-IR"/>
          <w:rPrChange w:id="1918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1919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ن</w:t>
      </w:r>
      <w:r w:rsidRPr="00321A71">
        <w:rPr>
          <w:sz w:val="28"/>
          <w:szCs w:val="28"/>
          <w:rtl/>
          <w:lang w:bidi="fa-IR"/>
          <w:rPrChange w:id="192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اقدامات</w:t>
      </w:r>
      <w:r w:rsidR="00E532F6" w:rsidRPr="00321A71">
        <w:rPr>
          <w:sz w:val="28"/>
          <w:szCs w:val="28"/>
          <w:rtl/>
          <w:lang w:bidi="fa-IR"/>
          <w:rPrChange w:id="192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،</w:t>
      </w:r>
      <w:del w:id="1922" w:author="Novin Pendar" w:date="2018-05-15T15:54:00Z">
        <w:r w:rsidRPr="00321A71" w:rsidDel="00E532F6">
          <w:rPr>
            <w:rFonts w:hint="eastAsia"/>
            <w:sz w:val="28"/>
            <w:szCs w:val="28"/>
            <w:rtl/>
            <w:lang w:bidi="fa-IR"/>
            <w:rPrChange w:id="1923" w:author="msi" w:date="2018-05-23T17:24:00Z">
              <w:rPr>
                <w:rFonts w:cs="B Lotus" w:hint="eastAsia"/>
                <w:sz w:val="28"/>
                <w:szCs w:val="28"/>
                <w:rtl/>
                <w:lang w:bidi="fa-IR"/>
              </w:rPr>
            </w:rPrChange>
          </w:rPr>
          <w:delText>،</w:delText>
        </w:r>
      </w:del>
      <w:del w:id="1924" w:author="Novin Pendar" w:date="2018-05-15T15:51:00Z">
        <w:r w:rsidR="009D64B9" w:rsidRPr="00321A71" w:rsidDel="00E532F6">
          <w:rPr>
            <w:sz w:val="28"/>
            <w:szCs w:val="28"/>
            <w:rtl/>
            <w:lang w:bidi="fa-IR"/>
            <w:rPrChange w:id="1925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delText xml:space="preserve"> </w:delText>
        </w:r>
      </w:del>
      <w:commentRangeStart w:id="1926"/>
      <w:del w:id="1927" w:author="Novin Pendar" w:date="2018-05-15T15:50:00Z">
        <w:r w:rsidR="009D64B9" w:rsidRPr="00321A71" w:rsidDel="001C2F20">
          <w:rPr>
            <w:rFonts w:hint="eastAsia"/>
            <w:sz w:val="28"/>
            <w:szCs w:val="28"/>
            <w:rtl/>
            <w:lang w:bidi="fa-IR"/>
            <w:rPrChange w:id="1928" w:author="msi" w:date="2018-05-23T17:24:00Z">
              <w:rPr>
                <w:rFonts w:cs="B Lotus" w:hint="eastAsia"/>
                <w:sz w:val="28"/>
                <w:szCs w:val="28"/>
                <w:rtl/>
                <w:lang w:bidi="fa-IR"/>
              </w:rPr>
            </w:rPrChange>
          </w:rPr>
          <w:delText>خوش</w:delText>
        </w:r>
        <w:r w:rsidR="009D64B9" w:rsidRPr="00321A71" w:rsidDel="001C2F20">
          <w:rPr>
            <w:sz w:val="28"/>
            <w:szCs w:val="28"/>
            <w:rtl/>
            <w:lang w:bidi="fa-IR"/>
            <w:rPrChange w:id="1929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delText xml:space="preserve"> </w:delText>
        </w:r>
        <w:r w:rsidR="009D64B9" w:rsidRPr="00321A71" w:rsidDel="001C2F20">
          <w:rPr>
            <w:rFonts w:hint="eastAsia"/>
            <w:sz w:val="28"/>
            <w:szCs w:val="28"/>
            <w:rtl/>
            <w:lang w:bidi="fa-IR"/>
            <w:rPrChange w:id="1930" w:author="msi" w:date="2018-05-23T17:24:00Z">
              <w:rPr>
                <w:rFonts w:cs="B Lotus" w:hint="eastAsia"/>
                <w:sz w:val="28"/>
                <w:szCs w:val="28"/>
                <w:rtl/>
                <w:lang w:bidi="fa-IR"/>
              </w:rPr>
            </w:rPrChange>
          </w:rPr>
          <w:delText>خدمت</w:delText>
        </w:r>
        <w:r w:rsidR="009D64B9" w:rsidRPr="00321A71" w:rsidDel="001C2F20">
          <w:rPr>
            <w:rFonts w:hint="cs"/>
            <w:sz w:val="28"/>
            <w:szCs w:val="28"/>
            <w:rtl/>
            <w:lang w:bidi="fa-IR"/>
            <w:rPrChange w:id="1931" w:author="msi" w:date="2018-05-23T17:24:00Z">
              <w:rPr>
                <w:rFonts w:cs="B Lotus" w:hint="cs"/>
                <w:sz w:val="28"/>
                <w:szCs w:val="28"/>
                <w:rtl/>
                <w:lang w:bidi="fa-IR"/>
              </w:rPr>
            </w:rPrChange>
          </w:rPr>
          <w:delText>ی</w:delText>
        </w:r>
        <w:r w:rsidR="009D64B9" w:rsidRPr="00321A71" w:rsidDel="001C2F20">
          <w:rPr>
            <w:sz w:val="28"/>
            <w:szCs w:val="28"/>
            <w:rtl/>
            <w:lang w:bidi="fa-IR"/>
            <w:rPrChange w:id="1932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delText xml:space="preserve"> </w:delText>
        </w:r>
        <w:r w:rsidR="009D64B9" w:rsidRPr="00321A71" w:rsidDel="001C2F20">
          <w:rPr>
            <w:rFonts w:hint="eastAsia"/>
            <w:sz w:val="28"/>
            <w:szCs w:val="28"/>
            <w:rtl/>
            <w:lang w:bidi="fa-IR"/>
            <w:rPrChange w:id="1933" w:author="msi" w:date="2018-05-23T17:24:00Z">
              <w:rPr>
                <w:rFonts w:cs="B Lotus" w:hint="eastAsia"/>
                <w:sz w:val="28"/>
                <w:szCs w:val="28"/>
                <w:rtl/>
                <w:lang w:bidi="fa-IR"/>
              </w:rPr>
            </w:rPrChange>
          </w:rPr>
          <w:delText>ها</w:delText>
        </w:r>
        <w:commentRangeEnd w:id="1926"/>
        <w:r w:rsidR="002638D1" w:rsidRPr="00321A71" w:rsidDel="001C2F20">
          <w:rPr>
            <w:rStyle w:val="CommentReference"/>
            <w:sz w:val="28"/>
            <w:szCs w:val="28"/>
            <w:rtl/>
            <w:rPrChange w:id="1934" w:author="msi" w:date="2018-05-23T17:24:00Z">
              <w:rPr>
                <w:rStyle w:val="CommentReference"/>
                <w:rtl/>
              </w:rPr>
            </w:rPrChange>
          </w:rPr>
          <w:commentReference w:id="1926"/>
        </w:r>
      </w:del>
      <w:del w:id="1935" w:author="Novin Pendar" w:date="2018-05-15T15:54:00Z">
        <w:r w:rsidR="009D64B9" w:rsidRPr="00321A71" w:rsidDel="00E532F6">
          <w:rPr>
            <w:rFonts w:hint="eastAsia"/>
            <w:sz w:val="28"/>
            <w:szCs w:val="28"/>
            <w:rtl/>
            <w:lang w:bidi="fa-IR"/>
            <w:rPrChange w:id="1936" w:author="msi" w:date="2018-05-23T17:24:00Z">
              <w:rPr>
                <w:rFonts w:cs="B Lotus" w:hint="eastAsia"/>
                <w:sz w:val="28"/>
                <w:szCs w:val="28"/>
                <w:rtl/>
                <w:lang w:bidi="fa-IR"/>
              </w:rPr>
            </w:rPrChange>
          </w:rPr>
          <w:delText>،</w:delText>
        </w:r>
      </w:del>
      <w:r w:rsidR="009D64B9" w:rsidRPr="00321A71">
        <w:rPr>
          <w:sz w:val="28"/>
          <w:szCs w:val="28"/>
          <w:rtl/>
          <w:lang w:bidi="fa-IR"/>
          <w:rPrChange w:id="193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9D64B9" w:rsidRPr="00321A71">
        <w:rPr>
          <w:sz w:val="28"/>
          <w:szCs w:val="28"/>
          <w:lang w:bidi="fa-IR"/>
          <w:rPrChange w:id="1938" w:author="msi" w:date="2018-05-23T17:24:00Z">
            <w:rPr>
              <w:rFonts w:cs="B Lotus"/>
              <w:sz w:val="28"/>
              <w:szCs w:val="28"/>
              <w:lang w:bidi="fa-IR"/>
            </w:rPr>
          </w:rPrChange>
        </w:rPr>
        <w:t>fatf</w:t>
      </w:r>
      <w:del w:id="1939" w:author="Novin Pendar" w:date="2018-05-15T15:51:00Z">
        <w:r w:rsidR="009D64B9" w:rsidRPr="00321A71" w:rsidDel="00E532F6">
          <w:rPr>
            <w:sz w:val="28"/>
            <w:szCs w:val="28"/>
            <w:lang w:bidi="fa-IR"/>
            <w:rPrChange w:id="1940" w:author="msi" w:date="2018-05-23T17:24:00Z">
              <w:rPr>
                <w:rFonts w:cs="B Lotus"/>
                <w:sz w:val="28"/>
                <w:szCs w:val="28"/>
                <w:lang w:bidi="fa-IR"/>
              </w:rPr>
            </w:rPrChange>
          </w:rPr>
          <w:delText xml:space="preserve"> </w:delText>
        </w:r>
      </w:del>
      <w:r w:rsidR="007C16DB" w:rsidRPr="00321A71">
        <w:rPr>
          <w:sz w:val="28"/>
          <w:szCs w:val="28"/>
          <w:rtl/>
          <w:lang w:bidi="fa-IR"/>
          <w:rPrChange w:id="194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</w:t>
      </w:r>
      <w:r w:rsidR="007C16DB" w:rsidRPr="00321A71">
        <w:rPr>
          <w:rFonts w:hint="cs"/>
          <w:sz w:val="28"/>
          <w:szCs w:val="28"/>
          <w:rtl/>
          <w:lang w:bidi="fa-IR"/>
          <w:rPrChange w:id="1942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7C16DB" w:rsidRPr="00321A71">
        <w:rPr>
          <w:rFonts w:hint="eastAsia"/>
          <w:sz w:val="28"/>
          <w:szCs w:val="28"/>
          <w:rtl/>
          <w:lang w:bidi="fa-IR"/>
          <w:rPrChange w:id="1943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ران</w:t>
      </w:r>
      <w:r w:rsidR="007C16DB" w:rsidRPr="00321A71">
        <w:rPr>
          <w:sz w:val="28"/>
          <w:szCs w:val="28"/>
          <w:rtl/>
          <w:lang w:bidi="fa-IR"/>
          <w:rPrChange w:id="1944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را</w:t>
      </w:r>
      <w:r w:rsidR="009D64B9" w:rsidRPr="00321A71">
        <w:rPr>
          <w:sz w:val="28"/>
          <w:szCs w:val="28"/>
          <w:rtl/>
          <w:lang w:bidi="fa-IR"/>
          <w:rPrChange w:id="194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در ل</w:t>
      </w:r>
      <w:r w:rsidR="009D64B9" w:rsidRPr="00321A71">
        <w:rPr>
          <w:rFonts w:hint="cs"/>
          <w:sz w:val="28"/>
          <w:szCs w:val="28"/>
          <w:rtl/>
          <w:lang w:bidi="fa-IR"/>
          <w:rPrChange w:id="1946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9D64B9" w:rsidRPr="00321A71">
        <w:rPr>
          <w:rFonts w:hint="eastAsia"/>
          <w:sz w:val="28"/>
          <w:szCs w:val="28"/>
          <w:rtl/>
          <w:lang w:bidi="fa-IR"/>
          <w:rPrChange w:id="1947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ست</w:t>
      </w:r>
      <w:r w:rsidR="009D64B9" w:rsidRPr="00321A71">
        <w:rPr>
          <w:sz w:val="28"/>
          <w:szCs w:val="28"/>
          <w:rtl/>
          <w:lang w:bidi="fa-IR"/>
          <w:rPrChange w:id="194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خاکستر</w:t>
      </w:r>
      <w:r w:rsidR="009D64B9" w:rsidRPr="00321A71">
        <w:rPr>
          <w:rFonts w:hint="cs"/>
          <w:sz w:val="28"/>
          <w:szCs w:val="28"/>
          <w:rtl/>
          <w:lang w:bidi="fa-IR"/>
          <w:rPrChange w:id="1949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9D64B9" w:rsidRPr="00321A71">
        <w:rPr>
          <w:sz w:val="28"/>
          <w:szCs w:val="28"/>
          <w:rtl/>
          <w:lang w:bidi="fa-IR"/>
          <w:rPrChange w:id="195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قرار داد و با شروط</w:t>
      </w:r>
      <w:r w:rsidR="009D64B9" w:rsidRPr="00321A71">
        <w:rPr>
          <w:rFonts w:hint="cs"/>
          <w:sz w:val="28"/>
          <w:szCs w:val="28"/>
          <w:rtl/>
          <w:lang w:bidi="fa-IR"/>
          <w:rPrChange w:id="1951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9D64B9" w:rsidRPr="00321A71">
        <w:rPr>
          <w:sz w:val="28"/>
          <w:szCs w:val="28"/>
          <w:rtl/>
          <w:lang w:bidi="fa-IR"/>
          <w:rPrChange w:id="1952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E532F6" w:rsidRPr="00321A71">
        <w:rPr>
          <w:sz w:val="28"/>
          <w:szCs w:val="28"/>
          <w:rtl/>
          <w:lang w:bidi="fa-IR"/>
          <w:rPrChange w:id="195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نه‌گانه</w:t>
      </w:r>
      <w:r w:rsidRPr="00321A71">
        <w:rPr>
          <w:sz w:val="28"/>
          <w:szCs w:val="28"/>
          <w:rtl/>
          <w:lang w:bidi="fa-IR"/>
          <w:rPrChange w:id="1954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که </w:t>
      </w:r>
      <w:r w:rsidR="00E532F6" w:rsidRPr="00321A71">
        <w:rPr>
          <w:sz w:val="28"/>
          <w:szCs w:val="28"/>
          <w:rtl/>
          <w:lang w:bidi="fa-IR"/>
          <w:rPrChange w:id="195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بخش‌ها</w:t>
      </w:r>
      <w:r w:rsidR="00E532F6" w:rsidRPr="00321A71">
        <w:rPr>
          <w:rFonts w:hint="cs"/>
          <w:sz w:val="28"/>
          <w:szCs w:val="28"/>
          <w:rtl/>
          <w:lang w:bidi="fa-IR"/>
          <w:rPrChange w:id="1956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sz w:val="28"/>
          <w:szCs w:val="28"/>
          <w:rtl/>
          <w:lang w:bidi="fa-IR"/>
          <w:rPrChange w:id="195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E532F6" w:rsidRPr="00321A71">
        <w:rPr>
          <w:sz w:val="28"/>
          <w:szCs w:val="28"/>
          <w:rtl/>
          <w:lang w:bidi="fa-IR"/>
          <w:rPrChange w:id="195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اجرانشده</w:t>
      </w:r>
      <w:r w:rsidRPr="00321A71">
        <w:rPr>
          <w:sz w:val="28"/>
          <w:szCs w:val="28"/>
          <w:rtl/>
          <w:lang w:bidi="fa-IR"/>
          <w:rPrChange w:id="195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موارد 40 گانه بود</w:t>
      </w:r>
      <w:r w:rsidR="00E532F6" w:rsidRPr="00321A71">
        <w:rPr>
          <w:sz w:val="28"/>
          <w:szCs w:val="28"/>
          <w:rtl/>
          <w:lang w:bidi="fa-IR"/>
          <w:rPrChange w:id="196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؛</w:t>
      </w:r>
      <w:del w:id="1961" w:author="Novin Pendar" w:date="2018-05-15T15:54:00Z">
        <w:r w:rsidRPr="00321A71" w:rsidDel="00E532F6">
          <w:rPr>
            <w:rFonts w:hint="eastAsia"/>
            <w:sz w:val="28"/>
            <w:szCs w:val="28"/>
            <w:rtl/>
            <w:lang w:bidi="fa-IR"/>
            <w:rPrChange w:id="1962" w:author="msi" w:date="2018-05-23T17:24:00Z">
              <w:rPr>
                <w:rFonts w:cs="B Lotus" w:hint="eastAsia"/>
                <w:sz w:val="28"/>
                <w:szCs w:val="28"/>
                <w:rtl/>
                <w:lang w:bidi="fa-IR"/>
              </w:rPr>
            </w:rPrChange>
          </w:rPr>
          <w:delText>؛</w:delText>
        </w:r>
      </w:del>
      <w:del w:id="1963" w:author="Novin Pendar" w:date="2018-05-15T15:51:00Z">
        <w:r w:rsidR="009D64B9" w:rsidRPr="00321A71" w:rsidDel="00E532F6">
          <w:rPr>
            <w:sz w:val="28"/>
            <w:szCs w:val="28"/>
            <w:rtl/>
            <w:lang w:bidi="fa-IR"/>
            <w:rPrChange w:id="1964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delText xml:space="preserve"> </w:delText>
        </w:r>
      </w:del>
      <w:commentRangeStart w:id="1965"/>
      <w:del w:id="1966" w:author="Novin Pendar" w:date="2018-05-15T15:50:00Z">
        <w:r w:rsidR="009D64B9" w:rsidRPr="00321A71" w:rsidDel="001C2F20">
          <w:rPr>
            <w:rFonts w:hint="eastAsia"/>
            <w:sz w:val="28"/>
            <w:szCs w:val="28"/>
            <w:rtl/>
            <w:lang w:bidi="fa-IR"/>
            <w:rPrChange w:id="1967" w:author="msi" w:date="2018-05-23T17:24:00Z">
              <w:rPr>
                <w:rFonts w:cs="B Lotus" w:hint="eastAsia"/>
                <w:sz w:val="28"/>
                <w:szCs w:val="28"/>
                <w:rtl/>
                <w:lang w:bidi="fa-IR"/>
              </w:rPr>
            </w:rPrChange>
          </w:rPr>
          <w:delText>علاوه</w:delText>
        </w:r>
        <w:r w:rsidR="00CC62B8" w:rsidRPr="00321A71" w:rsidDel="001C2F20">
          <w:rPr>
            <w:sz w:val="28"/>
            <w:szCs w:val="28"/>
            <w:rtl/>
            <w:lang w:bidi="fa-IR"/>
            <w:rPrChange w:id="1968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delText xml:space="preserve"> بر موارد 40 گانه قبل</w:delText>
        </w:r>
        <w:r w:rsidR="00CC62B8" w:rsidRPr="00321A71" w:rsidDel="001C2F20">
          <w:rPr>
            <w:rFonts w:hint="cs"/>
            <w:sz w:val="28"/>
            <w:szCs w:val="28"/>
            <w:rtl/>
            <w:lang w:bidi="fa-IR"/>
            <w:rPrChange w:id="1969" w:author="msi" w:date="2018-05-23T17:24:00Z">
              <w:rPr>
                <w:rFonts w:cs="B Lotus" w:hint="cs"/>
                <w:sz w:val="28"/>
                <w:szCs w:val="28"/>
                <w:rtl/>
                <w:lang w:bidi="fa-IR"/>
              </w:rPr>
            </w:rPrChange>
          </w:rPr>
          <w:delText>ی</w:delText>
        </w:r>
        <w:commentRangeEnd w:id="1965"/>
        <w:r w:rsidR="002638D1" w:rsidRPr="00321A71" w:rsidDel="001C2F20">
          <w:rPr>
            <w:rStyle w:val="CommentReference"/>
            <w:sz w:val="28"/>
            <w:szCs w:val="28"/>
            <w:rtl/>
            <w:rPrChange w:id="1970" w:author="msi" w:date="2018-05-23T17:24:00Z">
              <w:rPr>
                <w:rStyle w:val="CommentReference"/>
                <w:rtl/>
              </w:rPr>
            </w:rPrChange>
          </w:rPr>
          <w:commentReference w:id="1965"/>
        </w:r>
      </w:del>
      <w:del w:id="1971" w:author="Novin Pendar" w:date="2018-05-15T15:54:00Z">
        <w:r w:rsidR="00CC62B8" w:rsidRPr="00321A71" w:rsidDel="00E532F6">
          <w:rPr>
            <w:rFonts w:hint="eastAsia"/>
            <w:sz w:val="28"/>
            <w:szCs w:val="28"/>
            <w:rtl/>
            <w:lang w:bidi="fa-IR"/>
            <w:rPrChange w:id="1972" w:author="msi" w:date="2018-05-23T17:24:00Z">
              <w:rPr>
                <w:rFonts w:cs="B Lotus" w:hint="eastAsia"/>
                <w:sz w:val="28"/>
                <w:szCs w:val="28"/>
                <w:rtl/>
                <w:lang w:bidi="fa-IR"/>
              </w:rPr>
            </w:rPrChange>
          </w:rPr>
          <w:delText>،</w:delText>
        </w:r>
      </w:del>
      <w:r w:rsidR="00CC62B8" w:rsidRPr="00321A71">
        <w:rPr>
          <w:sz w:val="28"/>
          <w:szCs w:val="28"/>
          <w:rtl/>
          <w:lang w:bidi="fa-IR"/>
          <w:rPrChange w:id="197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مهلت</w:t>
      </w:r>
      <w:r w:rsidR="00CC62B8" w:rsidRPr="00321A71">
        <w:rPr>
          <w:rFonts w:hint="cs"/>
          <w:sz w:val="28"/>
          <w:szCs w:val="28"/>
          <w:rtl/>
          <w:lang w:bidi="fa-IR"/>
          <w:rPrChange w:id="1974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CC62B8" w:rsidRPr="00321A71">
        <w:rPr>
          <w:sz w:val="28"/>
          <w:szCs w:val="28"/>
          <w:rtl/>
          <w:lang w:bidi="fa-IR"/>
          <w:rPrChange w:id="197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E532F6" w:rsidRPr="00321A71">
        <w:rPr>
          <w:sz w:val="28"/>
          <w:szCs w:val="28"/>
          <w:rtl/>
          <w:lang w:bidi="fa-IR"/>
          <w:rPrChange w:id="1976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چهارماهه</w:t>
      </w:r>
      <w:r w:rsidR="00CC62B8" w:rsidRPr="00321A71">
        <w:rPr>
          <w:sz w:val="28"/>
          <w:szCs w:val="28"/>
          <w:rtl/>
          <w:lang w:bidi="fa-IR"/>
          <w:rPrChange w:id="197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به ا</w:t>
      </w:r>
      <w:r w:rsidR="00CC62B8" w:rsidRPr="00321A71">
        <w:rPr>
          <w:rFonts w:hint="cs"/>
          <w:sz w:val="28"/>
          <w:szCs w:val="28"/>
          <w:rtl/>
          <w:lang w:bidi="fa-IR"/>
          <w:rPrChange w:id="1978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CC62B8" w:rsidRPr="00321A71">
        <w:rPr>
          <w:rFonts w:hint="eastAsia"/>
          <w:sz w:val="28"/>
          <w:szCs w:val="28"/>
          <w:rtl/>
          <w:lang w:bidi="fa-IR"/>
          <w:rPrChange w:id="1979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ران</w:t>
      </w:r>
      <w:r w:rsidR="00CC62B8" w:rsidRPr="00321A71">
        <w:rPr>
          <w:sz w:val="28"/>
          <w:szCs w:val="28"/>
          <w:rtl/>
          <w:lang w:bidi="fa-IR"/>
          <w:rPrChange w:id="198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داد تا خود را ب</w:t>
      </w:r>
      <w:r w:rsidR="00CC62B8" w:rsidRPr="00321A71">
        <w:rPr>
          <w:rFonts w:hint="cs"/>
          <w:sz w:val="28"/>
          <w:szCs w:val="28"/>
          <w:rtl/>
          <w:lang w:bidi="fa-IR"/>
          <w:rPrChange w:id="1981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CC62B8" w:rsidRPr="00321A71">
        <w:rPr>
          <w:rFonts w:hint="eastAsia"/>
          <w:sz w:val="28"/>
          <w:szCs w:val="28"/>
          <w:rtl/>
          <w:lang w:bidi="fa-IR"/>
          <w:rPrChange w:id="1982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ش</w:t>
      </w:r>
      <w:r w:rsidR="00CC62B8" w:rsidRPr="00321A71">
        <w:rPr>
          <w:sz w:val="28"/>
          <w:szCs w:val="28"/>
          <w:rtl/>
          <w:lang w:bidi="fa-IR"/>
          <w:rPrChange w:id="198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از </w:t>
      </w:r>
      <w:ins w:id="1984" w:author="msi" w:date="2018-05-23T17:46:00Z">
        <w:r w:rsidR="00BE7C02">
          <w:rPr>
            <w:rFonts w:hint="cs"/>
            <w:sz w:val="28"/>
            <w:szCs w:val="28"/>
            <w:rtl/>
            <w:lang w:bidi="fa-IR"/>
          </w:rPr>
          <w:t>پ</w:t>
        </w:r>
      </w:ins>
      <w:del w:id="1985" w:author="msi" w:date="2018-05-23T17:46:00Z">
        <w:r w:rsidR="00CC62B8" w:rsidRPr="00321A71" w:rsidDel="00BE7C02">
          <w:rPr>
            <w:rFonts w:hint="eastAsia"/>
            <w:sz w:val="28"/>
            <w:szCs w:val="28"/>
            <w:rtl/>
            <w:lang w:bidi="fa-IR"/>
            <w:rPrChange w:id="1986" w:author="msi" w:date="2018-05-23T17:24:00Z">
              <w:rPr>
                <w:rFonts w:cs="B Lotus" w:hint="eastAsia"/>
                <w:sz w:val="28"/>
                <w:szCs w:val="28"/>
                <w:rtl/>
                <w:lang w:bidi="fa-IR"/>
              </w:rPr>
            </w:rPrChange>
          </w:rPr>
          <w:delText>ب</w:delText>
        </w:r>
      </w:del>
      <w:r w:rsidR="00CC62B8" w:rsidRPr="00321A71">
        <w:rPr>
          <w:rFonts w:hint="cs"/>
          <w:sz w:val="28"/>
          <w:szCs w:val="28"/>
          <w:rtl/>
          <w:lang w:bidi="fa-IR"/>
          <w:rPrChange w:id="1987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CC62B8" w:rsidRPr="00321A71">
        <w:rPr>
          <w:rFonts w:hint="eastAsia"/>
          <w:sz w:val="28"/>
          <w:szCs w:val="28"/>
          <w:rtl/>
          <w:lang w:bidi="fa-IR"/>
          <w:rPrChange w:id="1988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ش</w:t>
      </w:r>
      <w:r w:rsidR="00CC62B8" w:rsidRPr="00321A71">
        <w:rPr>
          <w:sz w:val="28"/>
          <w:szCs w:val="28"/>
          <w:rtl/>
          <w:lang w:bidi="fa-IR"/>
          <w:rPrChange w:id="198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CC62B8" w:rsidRPr="00321A71">
        <w:rPr>
          <w:rFonts w:hint="eastAsia"/>
          <w:sz w:val="28"/>
          <w:szCs w:val="28"/>
          <w:rtl/>
          <w:lang w:bidi="fa-IR"/>
          <w:rPrChange w:id="1990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با</w:t>
      </w:r>
      <w:r w:rsidRPr="00321A71">
        <w:rPr>
          <w:sz w:val="28"/>
          <w:szCs w:val="28"/>
          <w:rtl/>
          <w:lang w:bidi="fa-IR"/>
          <w:rPrChange w:id="199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استانداردها</w:t>
      </w:r>
      <w:r w:rsidRPr="00321A71">
        <w:rPr>
          <w:rFonts w:hint="cs"/>
          <w:sz w:val="28"/>
          <w:szCs w:val="28"/>
          <w:rtl/>
          <w:lang w:bidi="fa-IR"/>
          <w:rPrChange w:id="1992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CC62B8" w:rsidRPr="00321A71">
        <w:rPr>
          <w:sz w:val="28"/>
          <w:szCs w:val="28"/>
          <w:rtl/>
          <w:lang w:bidi="fa-IR"/>
          <w:rPrChange w:id="199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</w:t>
      </w:r>
      <w:r w:rsidR="00CC62B8" w:rsidRPr="00321A71">
        <w:rPr>
          <w:rFonts w:hint="cs"/>
          <w:sz w:val="28"/>
          <w:szCs w:val="28"/>
          <w:rtl/>
          <w:lang w:bidi="fa-IR"/>
          <w:rPrChange w:id="1994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CC62B8" w:rsidRPr="00321A71">
        <w:rPr>
          <w:rFonts w:hint="eastAsia"/>
          <w:sz w:val="28"/>
          <w:szCs w:val="28"/>
          <w:rtl/>
          <w:lang w:bidi="fa-IR"/>
          <w:rPrChange w:id="1995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ن</w:t>
      </w:r>
      <w:r w:rsidR="00CC62B8" w:rsidRPr="00321A71">
        <w:rPr>
          <w:sz w:val="28"/>
          <w:szCs w:val="28"/>
          <w:rtl/>
          <w:lang w:bidi="fa-IR"/>
          <w:rPrChange w:id="1996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نهاد ب</w:t>
      </w:r>
      <w:r w:rsidR="00CC62B8" w:rsidRPr="00321A71">
        <w:rPr>
          <w:rFonts w:hint="cs"/>
          <w:sz w:val="28"/>
          <w:szCs w:val="28"/>
          <w:rtl/>
          <w:lang w:bidi="fa-IR"/>
          <w:rPrChange w:id="1997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CC62B8" w:rsidRPr="00321A71">
        <w:rPr>
          <w:rFonts w:hint="eastAsia"/>
          <w:sz w:val="28"/>
          <w:szCs w:val="28"/>
          <w:rtl/>
          <w:lang w:bidi="fa-IR"/>
          <w:rPrChange w:id="1998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ن</w:t>
      </w:r>
      <w:r w:rsidR="00CC62B8" w:rsidRPr="00321A71">
        <w:rPr>
          <w:sz w:val="28"/>
          <w:szCs w:val="28"/>
          <w:rtl/>
          <w:lang w:bidi="fa-IR"/>
          <w:rPrChange w:id="199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دولت</w:t>
      </w:r>
      <w:r w:rsidR="00CC62B8" w:rsidRPr="00321A71">
        <w:rPr>
          <w:rFonts w:hint="cs"/>
          <w:sz w:val="28"/>
          <w:szCs w:val="28"/>
          <w:rtl/>
          <w:lang w:bidi="fa-IR"/>
          <w:rPrChange w:id="2000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CC62B8" w:rsidRPr="00321A71">
        <w:rPr>
          <w:sz w:val="28"/>
          <w:szCs w:val="28"/>
          <w:rtl/>
          <w:lang w:bidi="fa-IR"/>
          <w:rPrChange w:id="200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منطبق سازد.</w:t>
      </w:r>
    </w:p>
    <w:p w14:paraId="571B8BA8" w14:textId="3CA12444" w:rsidR="0001329F" w:rsidRPr="00321A71" w:rsidRDefault="00E532F6" w:rsidP="0001329F">
      <w:pPr>
        <w:ind w:right="0" w:firstLine="0"/>
        <w:rPr>
          <w:sz w:val="28"/>
          <w:szCs w:val="28"/>
          <w:rtl/>
          <w:lang w:bidi="fa-IR"/>
          <w:rPrChange w:id="2002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</w:pPr>
      <w:r w:rsidRPr="00321A71">
        <w:rPr>
          <w:sz w:val="28"/>
          <w:szCs w:val="28"/>
          <w:rtl/>
          <w:lang w:bidi="fa-IR"/>
          <w:rPrChange w:id="200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سؤال</w:t>
      </w:r>
      <w:r w:rsidRPr="00321A71">
        <w:rPr>
          <w:rFonts w:hint="cs"/>
          <w:sz w:val="28"/>
          <w:szCs w:val="28"/>
          <w:rtl/>
          <w:lang w:bidi="fa-IR"/>
          <w:rPrChange w:id="2004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CC62B8" w:rsidRPr="00321A71">
        <w:rPr>
          <w:sz w:val="28"/>
          <w:szCs w:val="28"/>
          <w:rtl/>
          <w:lang w:bidi="fa-IR"/>
          <w:rPrChange w:id="200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جد</w:t>
      </w:r>
      <w:r w:rsidR="00CC62B8" w:rsidRPr="00321A71">
        <w:rPr>
          <w:rFonts w:hint="cs"/>
          <w:sz w:val="28"/>
          <w:szCs w:val="28"/>
          <w:rtl/>
          <w:lang w:bidi="fa-IR"/>
          <w:rPrChange w:id="2006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CC62B8" w:rsidRPr="00321A71">
        <w:rPr>
          <w:sz w:val="28"/>
          <w:szCs w:val="28"/>
          <w:rtl/>
          <w:lang w:bidi="fa-IR"/>
          <w:rPrChange w:id="200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که </w:t>
      </w:r>
      <w:r w:rsidRPr="00321A71">
        <w:rPr>
          <w:sz w:val="28"/>
          <w:szCs w:val="28"/>
          <w:rtl/>
          <w:lang w:bidi="fa-IR"/>
          <w:rPrChange w:id="200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درا</w:t>
      </w:r>
      <w:r w:rsidRPr="00321A71">
        <w:rPr>
          <w:rFonts w:hint="cs"/>
          <w:sz w:val="28"/>
          <w:szCs w:val="28"/>
          <w:rtl/>
          <w:lang w:bidi="fa-IR"/>
          <w:rPrChange w:id="2009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2010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ن‌ب</w:t>
      </w:r>
      <w:r w:rsidRPr="00321A71">
        <w:rPr>
          <w:rFonts w:hint="cs"/>
          <w:sz w:val="28"/>
          <w:szCs w:val="28"/>
          <w:rtl/>
          <w:lang w:bidi="fa-IR"/>
          <w:rPrChange w:id="2011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2012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ن</w:t>
      </w:r>
      <w:r w:rsidR="00CC62B8" w:rsidRPr="00321A71">
        <w:rPr>
          <w:sz w:val="28"/>
          <w:szCs w:val="28"/>
          <w:rtl/>
          <w:lang w:bidi="fa-IR"/>
          <w:rPrChange w:id="201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مطرح است ا</w:t>
      </w:r>
      <w:r w:rsidR="00CC62B8" w:rsidRPr="00321A71">
        <w:rPr>
          <w:rFonts w:hint="cs"/>
          <w:sz w:val="28"/>
          <w:szCs w:val="28"/>
          <w:rtl/>
          <w:lang w:bidi="fa-IR"/>
          <w:rPrChange w:id="2014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CC62B8" w:rsidRPr="00321A71">
        <w:rPr>
          <w:rFonts w:hint="eastAsia"/>
          <w:sz w:val="28"/>
          <w:szCs w:val="28"/>
          <w:rtl/>
          <w:lang w:bidi="fa-IR"/>
          <w:rPrChange w:id="2015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ن</w:t>
      </w:r>
      <w:r w:rsidR="00CC62B8" w:rsidRPr="00321A71">
        <w:rPr>
          <w:sz w:val="28"/>
          <w:szCs w:val="28"/>
          <w:rtl/>
          <w:lang w:bidi="fa-IR"/>
          <w:rPrChange w:id="2016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است که </w:t>
      </w:r>
      <w:r w:rsidR="004409B1" w:rsidRPr="00321A71">
        <w:rPr>
          <w:rFonts w:hint="eastAsia"/>
          <w:sz w:val="28"/>
          <w:szCs w:val="28"/>
          <w:rtl/>
          <w:lang w:bidi="fa-IR"/>
          <w:rPrChange w:id="2017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همکار</w:t>
      </w:r>
      <w:r w:rsidR="004409B1" w:rsidRPr="00321A71">
        <w:rPr>
          <w:rFonts w:hint="cs"/>
          <w:sz w:val="28"/>
          <w:szCs w:val="28"/>
          <w:rtl/>
          <w:lang w:bidi="fa-IR"/>
          <w:rPrChange w:id="2018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4409B1" w:rsidRPr="00321A71">
        <w:rPr>
          <w:sz w:val="28"/>
          <w:szCs w:val="28"/>
          <w:rtl/>
          <w:lang w:bidi="fa-IR"/>
          <w:rPrChange w:id="201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نزد</w:t>
      </w:r>
      <w:r w:rsidR="004409B1" w:rsidRPr="00321A71">
        <w:rPr>
          <w:rFonts w:hint="cs"/>
          <w:sz w:val="28"/>
          <w:szCs w:val="28"/>
          <w:rtl/>
          <w:lang w:bidi="fa-IR"/>
          <w:rPrChange w:id="2020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4409B1" w:rsidRPr="00321A71">
        <w:rPr>
          <w:rFonts w:hint="eastAsia"/>
          <w:sz w:val="28"/>
          <w:szCs w:val="28"/>
          <w:rtl/>
          <w:lang w:bidi="fa-IR"/>
          <w:rPrChange w:id="2021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ک</w:t>
      </w:r>
      <w:r w:rsidR="004409B1" w:rsidRPr="00321A71">
        <w:rPr>
          <w:sz w:val="28"/>
          <w:szCs w:val="28"/>
          <w:rtl/>
          <w:lang w:bidi="fa-IR"/>
          <w:rPrChange w:id="2022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با </w:t>
      </w:r>
      <w:r w:rsidR="004409B1" w:rsidRPr="00321A71">
        <w:rPr>
          <w:sz w:val="28"/>
          <w:szCs w:val="28"/>
          <w:lang w:bidi="fa-IR"/>
          <w:rPrChange w:id="2023" w:author="msi" w:date="2018-05-23T17:24:00Z">
            <w:rPr>
              <w:rFonts w:cs="B Lotus"/>
              <w:sz w:val="28"/>
              <w:szCs w:val="28"/>
              <w:lang w:bidi="fa-IR"/>
            </w:rPr>
          </w:rPrChange>
        </w:rPr>
        <w:t>FATF</w:t>
      </w:r>
      <w:r w:rsidRPr="00321A71">
        <w:rPr>
          <w:sz w:val="28"/>
          <w:szCs w:val="28"/>
          <w:rtl/>
          <w:lang w:bidi="fa-IR"/>
          <w:rPrChange w:id="2024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در</w:t>
      </w:r>
      <w:r w:rsidR="00CC62B8" w:rsidRPr="00321A71">
        <w:rPr>
          <w:sz w:val="28"/>
          <w:szCs w:val="28"/>
          <w:rtl/>
          <w:lang w:bidi="fa-IR"/>
          <w:rPrChange w:id="202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دو سال اخ</w:t>
      </w:r>
      <w:r w:rsidR="00CC62B8" w:rsidRPr="00321A71">
        <w:rPr>
          <w:rFonts w:hint="cs"/>
          <w:sz w:val="28"/>
          <w:szCs w:val="28"/>
          <w:rtl/>
          <w:lang w:bidi="fa-IR"/>
          <w:rPrChange w:id="2026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CC62B8" w:rsidRPr="00321A71">
        <w:rPr>
          <w:rFonts w:hint="eastAsia"/>
          <w:sz w:val="28"/>
          <w:szCs w:val="28"/>
          <w:rtl/>
          <w:lang w:bidi="fa-IR"/>
          <w:rPrChange w:id="2027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ر</w:t>
      </w:r>
      <w:r w:rsidR="00CC62B8" w:rsidRPr="00321A71">
        <w:rPr>
          <w:sz w:val="28"/>
          <w:szCs w:val="28"/>
          <w:rtl/>
          <w:lang w:bidi="fa-IR"/>
          <w:rPrChange w:id="202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چه تغ</w:t>
      </w:r>
      <w:r w:rsidR="00CC62B8" w:rsidRPr="00321A71">
        <w:rPr>
          <w:rFonts w:hint="cs"/>
          <w:sz w:val="28"/>
          <w:szCs w:val="28"/>
          <w:rtl/>
          <w:lang w:bidi="fa-IR"/>
          <w:rPrChange w:id="2029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یی</w:t>
      </w:r>
      <w:r w:rsidR="00CC62B8" w:rsidRPr="00321A71">
        <w:rPr>
          <w:rFonts w:hint="eastAsia"/>
          <w:sz w:val="28"/>
          <w:szCs w:val="28"/>
          <w:rtl/>
          <w:lang w:bidi="fa-IR"/>
          <w:rPrChange w:id="2030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ر</w:t>
      </w:r>
      <w:r w:rsidR="00CC62B8" w:rsidRPr="00321A71">
        <w:rPr>
          <w:sz w:val="28"/>
          <w:szCs w:val="28"/>
          <w:rtl/>
          <w:lang w:bidi="fa-IR"/>
          <w:rPrChange w:id="203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ملموس</w:t>
      </w:r>
      <w:r w:rsidR="00CC62B8" w:rsidRPr="00321A71">
        <w:rPr>
          <w:rFonts w:hint="cs"/>
          <w:sz w:val="28"/>
          <w:szCs w:val="28"/>
          <w:rtl/>
          <w:lang w:bidi="fa-IR"/>
          <w:rPrChange w:id="2032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CC62B8" w:rsidRPr="00321A71">
        <w:rPr>
          <w:sz w:val="28"/>
          <w:szCs w:val="28"/>
          <w:rtl/>
          <w:lang w:bidi="fa-IR"/>
          <w:rPrChange w:id="203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بر اقتصاد ا</w:t>
      </w:r>
      <w:r w:rsidR="00CC62B8" w:rsidRPr="00321A71">
        <w:rPr>
          <w:rFonts w:hint="cs"/>
          <w:sz w:val="28"/>
          <w:szCs w:val="28"/>
          <w:rtl/>
          <w:lang w:bidi="fa-IR"/>
          <w:rPrChange w:id="2034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CC62B8" w:rsidRPr="00321A71">
        <w:rPr>
          <w:rFonts w:hint="eastAsia"/>
          <w:sz w:val="28"/>
          <w:szCs w:val="28"/>
          <w:rtl/>
          <w:lang w:bidi="fa-IR"/>
          <w:rPrChange w:id="2035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ران</w:t>
      </w:r>
      <w:r w:rsidR="00CC62B8" w:rsidRPr="00321A71">
        <w:rPr>
          <w:sz w:val="28"/>
          <w:szCs w:val="28"/>
          <w:rtl/>
          <w:lang w:bidi="fa-IR"/>
          <w:rPrChange w:id="2036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و روابط بانک</w:t>
      </w:r>
      <w:r w:rsidR="00CC62B8" w:rsidRPr="00321A71">
        <w:rPr>
          <w:rFonts w:hint="cs"/>
          <w:sz w:val="28"/>
          <w:szCs w:val="28"/>
          <w:rtl/>
          <w:lang w:bidi="fa-IR"/>
          <w:rPrChange w:id="2037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CC62B8" w:rsidRPr="00321A71">
        <w:rPr>
          <w:sz w:val="28"/>
          <w:szCs w:val="28"/>
          <w:rtl/>
          <w:lang w:bidi="fa-IR"/>
          <w:rPrChange w:id="203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داشته است که ادامه </w:t>
      </w:r>
      <w:commentRangeStart w:id="2039"/>
      <w:r w:rsidR="00CC62B8" w:rsidRPr="00321A71">
        <w:rPr>
          <w:rFonts w:hint="eastAsia"/>
          <w:sz w:val="28"/>
          <w:szCs w:val="28"/>
          <w:rtl/>
          <w:lang w:bidi="fa-IR"/>
          <w:rPrChange w:id="2040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پذ</w:t>
      </w:r>
      <w:r w:rsidR="00CC62B8" w:rsidRPr="00321A71">
        <w:rPr>
          <w:rFonts w:hint="cs"/>
          <w:sz w:val="28"/>
          <w:szCs w:val="28"/>
          <w:rtl/>
          <w:lang w:bidi="fa-IR"/>
          <w:rPrChange w:id="2041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CC62B8" w:rsidRPr="00321A71">
        <w:rPr>
          <w:rFonts w:hint="eastAsia"/>
          <w:sz w:val="28"/>
          <w:szCs w:val="28"/>
          <w:rtl/>
          <w:lang w:bidi="fa-IR"/>
          <w:rPrChange w:id="2042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رش</w:t>
      </w:r>
      <w:ins w:id="2043" w:author="msi" w:date="2018-05-23T17:48:00Z">
        <w:r w:rsidR="00C5032F">
          <w:rPr>
            <w:sz w:val="28"/>
            <w:szCs w:val="28"/>
            <w:rtl/>
            <w:lang w:bidi="fa-IR"/>
          </w:rPr>
          <w:t xml:space="preserve"> </w:t>
        </w:r>
      </w:ins>
      <w:del w:id="2044" w:author="msi" w:date="2018-05-23T17:48:00Z">
        <w:r w:rsidR="00CC62B8" w:rsidRPr="00321A71" w:rsidDel="00C5032F">
          <w:rPr>
            <w:sz w:val="28"/>
            <w:szCs w:val="28"/>
            <w:rtl/>
            <w:lang w:bidi="fa-IR"/>
            <w:rPrChange w:id="2045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delText xml:space="preserve"> </w:delText>
        </w:r>
        <w:commentRangeEnd w:id="2039"/>
        <w:r w:rsidR="00FC2EF2" w:rsidRPr="00321A71" w:rsidDel="00C5032F">
          <w:rPr>
            <w:rStyle w:val="CommentReference"/>
            <w:sz w:val="28"/>
            <w:szCs w:val="28"/>
            <w:rtl/>
            <w:rPrChange w:id="2046" w:author="msi" w:date="2018-05-23T17:24:00Z">
              <w:rPr>
                <w:rStyle w:val="CommentReference"/>
                <w:rtl/>
              </w:rPr>
            </w:rPrChange>
          </w:rPr>
          <w:commentReference w:id="2039"/>
        </w:r>
      </w:del>
      <w:del w:id="2047" w:author="msi" w:date="2018-05-23T17:46:00Z">
        <w:r w:rsidR="00CC62B8" w:rsidRPr="00321A71" w:rsidDel="00BE7C02">
          <w:rPr>
            <w:rFonts w:hint="eastAsia"/>
            <w:sz w:val="28"/>
            <w:szCs w:val="28"/>
            <w:rtl/>
            <w:lang w:bidi="fa-IR"/>
            <w:rPrChange w:id="2048" w:author="msi" w:date="2018-05-23T17:24:00Z">
              <w:rPr>
                <w:rFonts w:cs="B Lotus" w:hint="eastAsia"/>
                <w:sz w:val="28"/>
                <w:szCs w:val="28"/>
                <w:rtl/>
                <w:lang w:bidi="fa-IR"/>
              </w:rPr>
            </w:rPrChange>
          </w:rPr>
          <w:delText>ا</w:delText>
        </w:r>
      </w:del>
      <w:del w:id="2049" w:author="msi" w:date="2018-05-23T17:48:00Z">
        <w:r w:rsidR="004409B1" w:rsidRPr="00321A71" w:rsidDel="00C5032F">
          <w:rPr>
            <w:sz w:val="28"/>
            <w:szCs w:val="28"/>
            <w:rtl/>
            <w:lang w:bidi="fa-IR"/>
            <w:rPrChange w:id="2050" w:author="msi" w:date="2018-05-23T17:24:00Z">
              <w:rPr>
                <w:rFonts w:cs="B Lotus"/>
                <w:sz w:val="28"/>
                <w:szCs w:val="28"/>
                <w:rtl/>
                <w:lang w:bidi="fa-IR"/>
              </w:rPr>
            </w:rPrChange>
          </w:rPr>
          <w:delText xml:space="preserve"> </w:delText>
        </w:r>
      </w:del>
      <w:r w:rsidR="004409B1" w:rsidRPr="00321A71">
        <w:rPr>
          <w:rFonts w:hint="eastAsia"/>
          <w:sz w:val="28"/>
          <w:szCs w:val="28"/>
          <w:rtl/>
          <w:lang w:bidi="fa-IR"/>
          <w:rPrChange w:id="2051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و</w:t>
      </w:r>
      <w:r w:rsidR="004409B1" w:rsidRPr="00321A71">
        <w:rPr>
          <w:sz w:val="28"/>
          <w:szCs w:val="28"/>
          <w:rtl/>
          <w:lang w:bidi="fa-IR"/>
          <w:rPrChange w:id="2052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4409B1" w:rsidRPr="00321A71">
        <w:rPr>
          <w:rFonts w:hint="eastAsia"/>
          <w:sz w:val="28"/>
          <w:szCs w:val="28"/>
          <w:rtl/>
          <w:lang w:bidi="fa-IR"/>
          <w:rPrChange w:id="2053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اجرا</w:t>
      </w:r>
      <w:r w:rsidR="004409B1" w:rsidRPr="00321A71">
        <w:rPr>
          <w:rFonts w:hint="cs"/>
          <w:sz w:val="28"/>
          <w:szCs w:val="28"/>
          <w:rtl/>
          <w:lang w:bidi="fa-IR"/>
          <w:rPrChange w:id="2054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4409B1" w:rsidRPr="00321A71">
        <w:rPr>
          <w:sz w:val="28"/>
          <w:szCs w:val="28"/>
          <w:rtl/>
          <w:lang w:bidi="fa-IR"/>
          <w:rPrChange w:id="205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4409B1" w:rsidRPr="00321A71">
        <w:rPr>
          <w:rFonts w:hint="eastAsia"/>
          <w:sz w:val="28"/>
          <w:szCs w:val="28"/>
          <w:rtl/>
          <w:lang w:bidi="fa-IR"/>
          <w:rPrChange w:id="2056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ا</w:t>
      </w:r>
      <w:r w:rsidR="00CC62B8" w:rsidRPr="00321A71">
        <w:rPr>
          <w:rFonts w:hint="cs"/>
          <w:sz w:val="28"/>
          <w:szCs w:val="28"/>
          <w:rtl/>
          <w:lang w:bidi="fa-IR"/>
          <w:rPrChange w:id="2057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CC62B8" w:rsidRPr="00321A71">
        <w:rPr>
          <w:rFonts w:hint="eastAsia"/>
          <w:sz w:val="28"/>
          <w:szCs w:val="28"/>
          <w:rtl/>
          <w:lang w:bidi="fa-IR"/>
          <w:rPrChange w:id="2058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ن</w:t>
      </w:r>
      <w:r w:rsidR="00CC62B8" w:rsidRPr="00321A71">
        <w:rPr>
          <w:sz w:val="28"/>
          <w:szCs w:val="28"/>
          <w:rtl/>
          <w:lang w:bidi="fa-IR"/>
          <w:rPrChange w:id="205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CC62B8" w:rsidRPr="00321A71">
        <w:rPr>
          <w:rFonts w:hint="eastAsia"/>
          <w:sz w:val="28"/>
          <w:szCs w:val="28"/>
          <w:rtl/>
          <w:lang w:bidi="fa-IR"/>
          <w:rPrChange w:id="2060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تعهدات</w:t>
      </w:r>
      <w:r w:rsidR="00CC62B8" w:rsidRPr="00321A71">
        <w:rPr>
          <w:sz w:val="28"/>
          <w:szCs w:val="28"/>
          <w:rtl/>
          <w:lang w:bidi="fa-IR"/>
          <w:rPrChange w:id="206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CC62B8" w:rsidRPr="00321A71">
        <w:rPr>
          <w:rFonts w:hint="eastAsia"/>
          <w:sz w:val="28"/>
          <w:szCs w:val="28"/>
          <w:rtl/>
          <w:lang w:bidi="fa-IR"/>
          <w:rPrChange w:id="2062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دست</w:t>
      </w:r>
      <w:r w:rsidR="00CC62B8" w:rsidRPr="00321A71">
        <w:rPr>
          <w:sz w:val="28"/>
          <w:szCs w:val="28"/>
          <w:rtl/>
          <w:lang w:bidi="fa-IR"/>
          <w:rPrChange w:id="206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CC62B8" w:rsidRPr="00321A71">
        <w:rPr>
          <w:rFonts w:hint="eastAsia"/>
          <w:sz w:val="28"/>
          <w:szCs w:val="28"/>
          <w:rtl/>
          <w:lang w:bidi="fa-IR"/>
          <w:rPrChange w:id="2064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و</w:t>
      </w:r>
      <w:r w:rsidR="00CC62B8" w:rsidRPr="00321A71">
        <w:rPr>
          <w:sz w:val="28"/>
          <w:szCs w:val="28"/>
          <w:rtl/>
          <w:lang w:bidi="fa-IR"/>
          <w:rPrChange w:id="206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CC62B8" w:rsidRPr="00321A71">
        <w:rPr>
          <w:rFonts w:hint="eastAsia"/>
          <w:sz w:val="28"/>
          <w:szCs w:val="28"/>
          <w:rtl/>
          <w:lang w:bidi="fa-IR"/>
          <w:rPrChange w:id="2066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پاگ</w:t>
      </w:r>
      <w:r w:rsidR="00CC62B8" w:rsidRPr="00321A71">
        <w:rPr>
          <w:rFonts w:hint="cs"/>
          <w:sz w:val="28"/>
          <w:szCs w:val="28"/>
          <w:rtl/>
          <w:lang w:bidi="fa-IR"/>
          <w:rPrChange w:id="2067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CC62B8" w:rsidRPr="00321A71">
        <w:rPr>
          <w:rFonts w:hint="eastAsia"/>
          <w:sz w:val="28"/>
          <w:szCs w:val="28"/>
          <w:rtl/>
          <w:lang w:bidi="fa-IR"/>
          <w:rPrChange w:id="2068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ر</w:t>
      </w:r>
      <w:r w:rsidR="00CC62B8" w:rsidRPr="00321A71">
        <w:rPr>
          <w:sz w:val="28"/>
          <w:szCs w:val="28"/>
          <w:rtl/>
          <w:lang w:bidi="fa-IR"/>
          <w:rPrChange w:id="206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CC62B8" w:rsidRPr="00321A71">
        <w:rPr>
          <w:rFonts w:hint="eastAsia"/>
          <w:sz w:val="28"/>
          <w:szCs w:val="28"/>
          <w:rtl/>
          <w:lang w:bidi="fa-IR"/>
          <w:rPrChange w:id="2070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بتواند</w:t>
      </w:r>
      <w:r w:rsidR="00CC62B8" w:rsidRPr="00321A71">
        <w:rPr>
          <w:sz w:val="28"/>
          <w:szCs w:val="28"/>
          <w:rtl/>
          <w:lang w:bidi="fa-IR"/>
          <w:rPrChange w:id="207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CC62B8" w:rsidRPr="00321A71">
        <w:rPr>
          <w:rFonts w:hint="eastAsia"/>
          <w:sz w:val="28"/>
          <w:szCs w:val="28"/>
          <w:rtl/>
          <w:lang w:bidi="fa-IR"/>
          <w:rPrChange w:id="2072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ا</w:t>
      </w:r>
      <w:r w:rsidR="00CC62B8" w:rsidRPr="00321A71">
        <w:rPr>
          <w:rFonts w:hint="cs"/>
          <w:sz w:val="28"/>
          <w:szCs w:val="28"/>
          <w:rtl/>
          <w:lang w:bidi="fa-IR"/>
          <w:rPrChange w:id="2073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CC62B8" w:rsidRPr="00321A71">
        <w:rPr>
          <w:rFonts w:hint="eastAsia"/>
          <w:sz w:val="28"/>
          <w:szCs w:val="28"/>
          <w:rtl/>
          <w:lang w:bidi="fa-IR"/>
          <w:rPrChange w:id="2074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ن</w:t>
      </w:r>
      <w:r w:rsidR="00CC62B8" w:rsidRPr="00321A71">
        <w:rPr>
          <w:sz w:val="28"/>
          <w:szCs w:val="28"/>
          <w:rtl/>
          <w:lang w:bidi="fa-IR"/>
          <w:rPrChange w:id="207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CC62B8" w:rsidRPr="00321A71">
        <w:rPr>
          <w:rFonts w:hint="eastAsia"/>
          <w:sz w:val="28"/>
          <w:szCs w:val="28"/>
          <w:rtl/>
          <w:lang w:bidi="fa-IR"/>
          <w:rPrChange w:id="2076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تغ</w:t>
      </w:r>
      <w:r w:rsidR="00CC62B8" w:rsidRPr="00321A71">
        <w:rPr>
          <w:rFonts w:hint="cs"/>
          <w:sz w:val="28"/>
          <w:szCs w:val="28"/>
          <w:rtl/>
          <w:lang w:bidi="fa-IR"/>
          <w:rPrChange w:id="2077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یی</w:t>
      </w:r>
      <w:r w:rsidR="00CC62B8" w:rsidRPr="00321A71">
        <w:rPr>
          <w:rFonts w:hint="eastAsia"/>
          <w:sz w:val="28"/>
          <w:szCs w:val="28"/>
          <w:rtl/>
          <w:lang w:bidi="fa-IR"/>
          <w:rPrChange w:id="2078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رات</w:t>
      </w:r>
      <w:r w:rsidR="00CC62B8" w:rsidRPr="00321A71">
        <w:rPr>
          <w:sz w:val="28"/>
          <w:szCs w:val="28"/>
          <w:rtl/>
          <w:lang w:bidi="fa-IR"/>
          <w:rPrChange w:id="207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CC62B8" w:rsidRPr="00321A71">
        <w:rPr>
          <w:rFonts w:hint="eastAsia"/>
          <w:sz w:val="28"/>
          <w:szCs w:val="28"/>
          <w:rtl/>
          <w:lang w:bidi="fa-IR"/>
          <w:rPrChange w:id="2080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را</w:t>
      </w:r>
      <w:r w:rsidR="00CC62B8" w:rsidRPr="00321A71">
        <w:rPr>
          <w:sz w:val="28"/>
          <w:szCs w:val="28"/>
          <w:rtl/>
          <w:lang w:bidi="fa-IR"/>
          <w:rPrChange w:id="208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CC62B8" w:rsidRPr="00321A71">
        <w:rPr>
          <w:rFonts w:hint="eastAsia"/>
          <w:sz w:val="28"/>
          <w:szCs w:val="28"/>
          <w:rtl/>
          <w:lang w:bidi="fa-IR"/>
          <w:rPrChange w:id="2082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ا</w:t>
      </w:r>
      <w:r w:rsidR="00CC62B8" w:rsidRPr="00321A71">
        <w:rPr>
          <w:rFonts w:hint="cs"/>
          <w:sz w:val="28"/>
          <w:szCs w:val="28"/>
          <w:rtl/>
          <w:lang w:bidi="fa-IR"/>
          <w:rPrChange w:id="2083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CC62B8" w:rsidRPr="00321A71">
        <w:rPr>
          <w:rFonts w:hint="eastAsia"/>
          <w:sz w:val="28"/>
          <w:szCs w:val="28"/>
          <w:rtl/>
          <w:lang w:bidi="fa-IR"/>
          <w:rPrChange w:id="2084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جاد</w:t>
      </w:r>
      <w:r w:rsidR="00CC62B8" w:rsidRPr="00321A71">
        <w:rPr>
          <w:sz w:val="28"/>
          <w:szCs w:val="28"/>
          <w:rtl/>
          <w:lang w:bidi="fa-IR"/>
          <w:rPrChange w:id="208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CC62B8" w:rsidRPr="00321A71">
        <w:rPr>
          <w:rFonts w:hint="eastAsia"/>
          <w:sz w:val="28"/>
          <w:szCs w:val="28"/>
          <w:rtl/>
          <w:lang w:bidi="fa-IR"/>
          <w:rPrChange w:id="2086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کند؟</w:t>
      </w:r>
      <w:r w:rsidR="004409B1" w:rsidRPr="00321A71">
        <w:rPr>
          <w:sz w:val="28"/>
          <w:szCs w:val="28"/>
          <w:rtl/>
          <w:lang w:bidi="fa-IR"/>
          <w:rPrChange w:id="2087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="0001329F" w:rsidRPr="00321A71">
        <w:rPr>
          <w:rFonts w:hint="eastAsia"/>
          <w:sz w:val="28"/>
          <w:szCs w:val="28"/>
          <w:rtl/>
          <w:lang w:bidi="fa-IR"/>
          <w:rPrChange w:id="2088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در</w:t>
      </w:r>
      <w:r w:rsidR="0001329F" w:rsidRPr="00321A71">
        <w:rPr>
          <w:sz w:val="28"/>
          <w:szCs w:val="28"/>
          <w:rtl/>
          <w:lang w:bidi="fa-IR"/>
          <w:rPrChange w:id="208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دو سال گذشته، </w:t>
      </w:r>
      <w:r w:rsidRPr="00321A71">
        <w:rPr>
          <w:sz w:val="28"/>
          <w:szCs w:val="28"/>
          <w:rtl/>
          <w:lang w:bidi="fa-IR"/>
          <w:rPrChange w:id="209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نه‌تنها</w:t>
      </w:r>
      <w:r w:rsidR="0001329F" w:rsidRPr="00321A71">
        <w:rPr>
          <w:sz w:val="28"/>
          <w:szCs w:val="28"/>
          <w:rtl/>
          <w:lang w:bidi="fa-IR"/>
          <w:rPrChange w:id="209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وضع</w:t>
      </w:r>
      <w:r w:rsidR="0001329F" w:rsidRPr="00321A71">
        <w:rPr>
          <w:rFonts w:hint="cs"/>
          <w:sz w:val="28"/>
          <w:szCs w:val="28"/>
          <w:rtl/>
          <w:lang w:bidi="fa-IR"/>
          <w:rPrChange w:id="2092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01329F" w:rsidRPr="00321A71">
        <w:rPr>
          <w:rFonts w:hint="eastAsia"/>
          <w:sz w:val="28"/>
          <w:szCs w:val="28"/>
          <w:rtl/>
          <w:lang w:bidi="fa-IR"/>
          <w:rPrChange w:id="2093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ت</w:t>
      </w:r>
      <w:r w:rsidR="0001329F" w:rsidRPr="00321A71">
        <w:rPr>
          <w:sz w:val="28"/>
          <w:szCs w:val="28"/>
          <w:rtl/>
          <w:lang w:bidi="fa-IR"/>
          <w:rPrChange w:id="2094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م</w:t>
      </w:r>
      <w:r w:rsidR="0001329F" w:rsidRPr="00321A71">
        <w:rPr>
          <w:rFonts w:hint="cs"/>
          <w:sz w:val="28"/>
          <w:szCs w:val="28"/>
          <w:rtl/>
          <w:lang w:bidi="fa-IR"/>
          <w:rPrChange w:id="2095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01329F" w:rsidRPr="00321A71">
        <w:rPr>
          <w:rFonts w:hint="eastAsia"/>
          <w:sz w:val="28"/>
          <w:szCs w:val="28"/>
          <w:rtl/>
          <w:lang w:bidi="fa-IR"/>
          <w:rPrChange w:id="2096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دان</w:t>
      </w:r>
      <w:r w:rsidR="0001329F" w:rsidRPr="00321A71">
        <w:rPr>
          <w:rFonts w:hint="cs"/>
          <w:sz w:val="28"/>
          <w:szCs w:val="28"/>
          <w:rtl/>
          <w:lang w:bidi="fa-IR"/>
          <w:rPrChange w:id="2097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01329F" w:rsidRPr="00321A71">
        <w:rPr>
          <w:sz w:val="28"/>
          <w:szCs w:val="28"/>
          <w:rtl/>
          <w:lang w:bidi="fa-IR"/>
          <w:rPrChange w:id="209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sz w:val="28"/>
          <w:szCs w:val="28"/>
          <w:rtl/>
          <w:lang w:bidi="fa-IR"/>
          <w:rPrChange w:id="209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همکار</w:t>
      </w:r>
      <w:r w:rsidRPr="00321A71">
        <w:rPr>
          <w:rFonts w:hint="cs"/>
          <w:sz w:val="28"/>
          <w:szCs w:val="28"/>
          <w:rtl/>
          <w:lang w:bidi="fa-IR"/>
          <w:rPrChange w:id="2100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ی‌</w:t>
      </w:r>
      <w:r w:rsidRPr="00321A71">
        <w:rPr>
          <w:rFonts w:hint="eastAsia"/>
          <w:sz w:val="28"/>
          <w:szCs w:val="28"/>
          <w:rtl/>
          <w:lang w:bidi="fa-IR"/>
          <w:rPrChange w:id="2101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ها</w:t>
      </w:r>
      <w:r w:rsidRPr="00321A71">
        <w:rPr>
          <w:rFonts w:hint="cs"/>
          <w:sz w:val="28"/>
          <w:szCs w:val="28"/>
          <w:rtl/>
          <w:lang w:bidi="fa-IR"/>
          <w:rPrChange w:id="2102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01329F" w:rsidRPr="00321A71">
        <w:rPr>
          <w:sz w:val="28"/>
          <w:szCs w:val="28"/>
          <w:rtl/>
          <w:lang w:bidi="fa-IR"/>
          <w:rPrChange w:id="2103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بانک</w:t>
      </w:r>
      <w:r w:rsidR="0001329F" w:rsidRPr="00321A71">
        <w:rPr>
          <w:rFonts w:hint="cs"/>
          <w:sz w:val="28"/>
          <w:szCs w:val="28"/>
          <w:rtl/>
          <w:lang w:bidi="fa-IR"/>
          <w:rPrChange w:id="2104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01329F" w:rsidRPr="00321A71">
        <w:rPr>
          <w:sz w:val="28"/>
          <w:szCs w:val="28"/>
          <w:rtl/>
          <w:lang w:bidi="fa-IR"/>
          <w:rPrChange w:id="210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بهبود ن</w:t>
      </w:r>
      <w:r w:rsidR="0001329F" w:rsidRPr="00321A71">
        <w:rPr>
          <w:rFonts w:hint="cs"/>
          <w:sz w:val="28"/>
          <w:szCs w:val="28"/>
          <w:rtl/>
          <w:lang w:bidi="fa-IR"/>
          <w:rPrChange w:id="2106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="0001329F" w:rsidRPr="00321A71">
        <w:rPr>
          <w:rFonts w:hint="eastAsia"/>
          <w:sz w:val="28"/>
          <w:szCs w:val="28"/>
          <w:rtl/>
          <w:lang w:bidi="fa-IR"/>
          <w:rPrChange w:id="2107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افته</w:t>
      </w:r>
      <w:r w:rsidR="0001329F" w:rsidRPr="00321A71">
        <w:rPr>
          <w:sz w:val="28"/>
          <w:szCs w:val="28"/>
          <w:rtl/>
          <w:lang w:bidi="fa-IR"/>
          <w:rPrChange w:id="210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است</w:t>
      </w:r>
      <w:commentRangeStart w:id="2109"/>
      <w:r w:rsidR="0001329F" w:rsidRPr="00321A71">
        <w:rPr>
          <w:sz w:val="28"/>
          <w:szCs w:val="28"/>
          <w:rtl/>
          <w:lang w:bidi="fa-IR"/>
          <w:rPrChange w:id="211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del w:id="2111" w:author="msi" w:date="2018-05-23T17:46:00Z">
        <w:r w:rsidR="0001329F" w:rsidRPr="00321A71" w:rsidDel="00BE7C02">
          <w:rPr>
            <w:rFonts w:hint="eastAsia"/>
            <w:sz w:val="28"/>
            <w:szCs w:val="28"/>
            <w:rtl/>
            <w:lang w:bidi="fa-IR"/>
            <w:rPrChange w:id="2112" w:author="msi" w:date="2018-05-23T17:24:00Z">
              <w:rPr>
                <w:rFonts w:cs="B Lotus" w:hint="eastAsia"/>
                <w:sz w:val="28"/>
                <w:szCs w:val="28"/>
                <w:rtl/>
                <w:lang w:bidi="fa-IR"/>
              </w:rPr>
            </w:rPrChange>
          </w:rPr>
          <w:delText>بل</w:delText>
        </w:r>
      </w:del>
      <w:r w:rsidR="0001329F" w:rsidRPr="00321A71">
        <w:rPr>
          <w:rFonts w:hint="eastAsia"/>
          <w:sz w:val="28"/>
          <w:szCs w:val="28"/>
          <w:rtl/>
          <w:lang w:bidi="fa-IR"/>
          <w:rPrChange w:id="2113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که</w:t>
      </w:r>
      <w:r w:rsidR="0001329F" w:rsidRPr="00321A71">
        <w:rPr>
          <w:sz w:val="28"/>
          <w:szCs w:val="28"/>
          <w:rtl/>
          <w:lang w:bidi="fa-IR"/>
          <w:rPrChange w:id="2114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commentRangeEnd w:id="2109"/>
      <w:r w:rsidR="00BE7C02">
        <w:rPr>
          <w:rStyle w:val="CommentReference"/>
          <w:rtl/>
        </w:rPr>
        <w:commentReference w:id="2109"/>
      </w:r>
      <w:r w:rsidRPr="00321A71">
        <w:rPr>
          <w:sz w:val="28"/>
          <w:szCs w:val="28"/>
          <w:rtl/>
          <w:lang w:bidi="fa-IR"/>
          <w:rPrChange w:id="211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محدود</w:t>
      </w:r>
      <w:r w:rsidRPr="00321A71">
        <w:rPr>
          <w:rFonts w:hint="cs"/>
          <w:sz w:val="28"/>
          <w:szCs w:val="28"/>
          <w:rtl/>
          <w:lang w:bidi="fa-IR"/>
          <w:rPrChange w:id="2116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2117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ت‌ها</w:t>
      </w:r>
      <w:r w:rsidR="0001329F" w:rsidRPr="00321A71">
        <w:rPr>
          <w:sz w:val="28"/>
          <w:szCs w:val="28"/>
          <w:rtl/>
          <w:lang w:bidi="fa-IR"/>
          <w:rPrChange w:id="211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sz w:val="28"/>
          <w:szCs w:val="28"/>
          <w:rtl/>
          <w:lang w:bidi="fa-IR"/>
          <w:rPrChange w:id="211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ب</w:t>
      </w:r>
      <w:r w:rsidRPr="00321A71">
        <w:rPr>
          <w:rFonts w:hint="cs"/>
          <w:sz w:val="28"/>
          <w:szCs w:val="28"/>
          <w:rtl/>
          <w:lang w:bidi="fa-IR"/>
          <w:rPrChange w:id="2120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2121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ش‌ازپ</w:t>
      </w:r>
      <w:r w:rsidRPr="00321A71">
        <w:rPr>
          <w:rFonts w:hint="cs"/>
          <w:sz w:val="28"/>
          <w:szCs w:val="28"/>
          <w:rtl/>
          <w:lang w:bidi="fa-IR"/>
          <w:rPrChange w:id="2122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2123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ش</w:t>
      </w:r>
      <w:r w:rsidR="0001329F" w:rsidRPr="00321A71">
        <w:rPr>
          <w:sz w:val="28"/>
          <w:szCs w:val="28"/>
          <w:rtl/>
          <w:lang w:bidi="fa-IR"/>
          <w:rPrChange w:id="2124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</w:t>
      </w:r>
      <w:r w:rsidRPr="00321A71">
        <w:rPr>
          <w:sz w:val="28"/>
          <w:szCs w:val="28"/>
          <w:rtl/>
          <w:lang w:bidi="fa-IR"/>
          <w:rPrChange w:id="212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>افزا</w:t>
      </w:r>
      <w:r w:rsidRPr="00321A71">
        <w:rPr>
          <w:rFonts w:hint="cs"/>
          <w:sz w:val="28"/>
          <w:szCs w:val="28"/>
          <w:rtl/>
          <w:lang w:bidi="fa-IR"/>
          <w:rPrChange w:id="2126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2127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ش‌</w:t>
      </w:r>
      <w:r w:rsidRPr="00321A71">
        <w:rPr>
          <w:rFonts w:hint="cs"/>
          <w:sz w:val="28"/>
          <w:szCs w:val="28"/>
          <w:rtl/>
          <w:lang w:bidi="fa-IR"/>
          <w:rPrChange w:id="2128" w:author="msi" w:date="2018-05-23T17:24:00Z">
            <w:rPr>
              <w:rFonts w:cs="B Lotus" w:hint="cs"/>
              <w:sz w:val="28"/>
              <w:szCs w:val="28"/>
              <w:rtl/>
              <w:lang w:bidi="fa-IR"/>
            </w:rPr>
          </w:rPrChange>
        </w:rPr>
        <w:t>ی</w:t>
      </w:r>
      <w:r w:rsidRPr="00321A71">
        <w:rPr>
          <w:rFonts w:hint="eastAsia"/>
          <w:sz w:val="28"/>
          <w:szCs w:val="28"/>
          <w:rtl/>
          <w:lang w:bidi="fa-IR"/>
          <w:rPrChange w:id="2129" w:author="msi" w:date="2018-05-23T17:24:00Z">
            <w:rPr>
              <w:rFonts w:cs="B Lotus" w:hint="eastAsia"/>
              <w:sz w:val="28"/>
              <w:szCs w:val="28"/>
              <w:rtl/>
              <w:lang w:bidi="fa-IR"/>
            </w:rPr>
          </w:rPrChange>
        </w:rPr>
        <w:t>افته</w:t>
      </w:r>
      <w:r w:rsidR="0001329F" w:rsidRPr="00321A71">
        <w:rPr>
          <w:sz w:val="28"/>
          <w:szCs w:val="28"/>
          <w:rtl/>
          <w:lang w:bidi="fa-IR"/>
          <w:rPrChange w:id="2130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است.</w:t>
      </w:r>
    </w:p>
    <w:p w14:paraId="56C99215" w14:textId="77777777" w:rsidR="00CC62B8" w:rsidRPr="00321A71" w:rsidRDefault="00CC62B8" w:rsidP="004409B1">
      <w:pPr>
        <w:ind w:right="0" w:firstLine="95"/>
        <w:rPr>
          <w:sz w:val="28"/>
          <w:szCs w:val="28"/>
          <w:rtl/>
          <w:lang w:bidi="fa-IR"/>
          <w:rPrChange w:id="213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</w:pPr>
    </w:p>
    <w:p w14:paraId="0DF6189B" w14:textId="77777777" w:rsidR="00CC62B8" w:rsidRPr="00321A71" w:rsidRDefault="00FC2EF2" w:rsidP="0001329F">
      <w:pPr>
        <w:ind w:right="0" w:firstLine="0"/>
        <w:rPr>
          <w:sz w:val="28"/>
          <w:szCs w:val="28"/>
          <w:rtl/>
          <w:lang w:bidi="fa-IR"/>
          <w:rPrChange w:id="2132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</w:pPr>
      <w:r w:rsidRPr="00321A71">
        <w:rPr>
          <w:rStyle w:val="CommentReference"/>
          <w:sz w:val="28"/>
          <w:szCs w:val="28"/>
          <w:rtl/>
          <w:rPrChange w:id="2133" w:author="msi" w:date="2018-05-23T17:24:00Z">
            <w:rPr>
              <w:rStyle w:val="CommentReference"/>
              <w:rtl/>
            </w:rPr>
          </w:rPrChange>
        </w:rPr>
        <w:commentReference w:id="2134"/>
      </w:r>
    </w:p>
    <w:p w14:paraId="351AB825" w14:textId="77777777" w:rsidR="009D64B9" w:rsidRPr="00321A71" w:rsidRDefault="009D64B9" w:rsidP="0000652F">
      <w:pPr>
        <w:ind w:right="0" w:firstLine="95"/>
        <w:rPr>
          <w:sz w:val="28"/>
          <w:szCs w:val="28"/>
          <w:rtl/>
          <w:lang w:bidi="fa-IR"/>
          <w:rPrChange w:id="2135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</w:pPr>
    </w:p>
    <w:p w14:paraId="5D172201" w14:textId="77777777" w:rsidR="0000652F" w:rsidRPr="00321A71" w:rsidRDefault="0000652F" w:rsidP="0000652F">
      <w:pPr>
        <w:rPr>
          <w:b/>
          <w:bCs/>
          <w:sz w:val="28"/>
          <w:szCs w:val="28"/>
          <w:rtl/>
          <w:lang w:bidi="fa-IR"/>
          <w:rPrChange w:id="2136" w:author="msi" w:date="2018-05-23T17:24:00Z">
            <w:rPr>
              <w:rFonts w:cs="B Lotus"/>
              <w:b/>
              <w:bCs/>
              <w:sz w:val="28"/>
              <w:szCs w:val="28"/>
              <w:rtl/>
              <w:lang w:bidi="fa-IR"/>
            </w:rPr>
          </w:rPrChange>
        </w:rPr>
      </w:pPr>
      <w:r w:rsidRPr="00321A71">
        <w:rPr>
          <w:b/>
          <w:bCs/>
          <w:sz w:val="28"/>
          <w:szCs w:val="28"/>
          <w:rtl/>
          <w:lang w:bidi="fa-IR"/>
          <w:rPrChange w:id="2137" w:author="msi" w:date="2018-05-23T17:24:00Z">
            <w:rPr>
              <w:rFonts w:cs="B Lotus"/>
              <w:b/>
              <w:bCs/>
              <w:sz w:val="28"/>
              <w:szCs w:val="28"/>
              <w:rtl/>
              <w:lang w:bidi="fa-IR"/>
            </w:rPr>
          </w:rPrChange>
        </w:rPr>
        <w:t xml:space="preserve"> </w:t>
      </w:r>
    </w:p>
    <w:p w14:paraId="5B8073E7" w14:textId="77777777" w:rsidR="0000652F" w:rsidRPr="00321A71" w:rsidRDefault="0000652F" w:rsidP="00B85938">
      <w:pPr>
        <w:rPr>
          <w:sz w:val="28"/>
          <w:szCs w:val="28"/>
          <w:rtl/>
          <w:lang w:bidi="fa-IR"/>
          <w:rPrChange w:id="2138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</w:pPr>
    </w:p>
    <w:p w14:paraId="69EB4234" w14:textId="77777777" w:rsidR="00470CC6" w:rsidRPr="00321A71" w:rsidRDefault="00470CC6" w:rsidP="00517BF3">
      <w:pPr>
        <w:rPr>
          <w:sz w:val="28"/>
          <w:szCs w:val="28"/>
          <w:rtl/>
          <w:lang w:bidi="fa-IR"/>
          <w:rPrChange w:id="2139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</w:pPr>
    </w:p>
    <w:p w14:paraId="0157A434" w14:textId="77777777" w:rsidR="008C7F81" w:rsidRPr="00321A71" w:rsidRDefault="00517BF3" w:rsidP="00517BF3">
      <w:pPr>
        <w:rPr>
          <w:sz w:val="28"/>
          <w:szCs w:val="28"/>
          <w:lang w:bidi="fa-IR"/>
          <w:rPrChange w:id="2140" w:author="msi" w:date="2018-05-23T17:24:00Z">
            <w:rPr>
              <w:rFonts w:cs="B Lotus"/>
              <w:sz w:val="28"/>
              <w:szCs w:val="28"/>
              <w:lang w:bidi="fa-IR"/>
            </w:rPr>
          </w:rPrChange>
        </w:rPr>
      </w:pPr>
      <w:r w:rsidRPr="00321A71">
        <w:rPr>
          <w:sz w:val="28"/>
          <w:szCs w:val="28"/>
          <w:rtl/>
          <w:lang w:bidi="fa-IR"/>
          <w:rPrChange w:id="2141" w:author="msi" w:date="2018-05-23T17:24:00Z">
            <w:rPr>
              <w:rFonts w:cs="B Lotus"/>
              <w:sz w:val="28"/>
              <w:szCs w:val="28"/>
              <w:rtl/>
              <w:lang w:bidi="fa-IR"/>
            </w:rPr>
          </w:rPrChange>
        </w:rPr>
        <w:t xml:space="preserve">  </w:t>
      </w:r>
    </w:p>
    <w:sectPr w:rsidR="008C7F81" w:rsidRPr="00321A71" w:rsidSect="002E420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5" w:author="12" w:date="2018-05-12T17:21:00Z" w:initials="1">
    <w:p w14:paraId="20BA6179" w14:textId="77777777" w:rsidR="00FC2EF2" w:rsidRDefault="00FC2EF2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تیتر مناسبی نیست</w:t>
      </w:r>
    </w:p>
  </w:comment>
  <w:comment w:id="111" w:author="12" w:date="2018-05-12T16:50:00Z" w:initials="1">
    <w:p w14:paraId="293A1039" w14:textId="77777777" w:rsidR="00EC7E36" w:rsidRDefault="00EC7E36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بخاطر گذشتن از وقت این یادداشت، بهتر است به این شکل بازنویسی شود: هفته گذشته مجلس قرار گرفت</w:t>
      </w:r>
    </w:p>
  </w:comment>
  <w:comment w:id="129" w:author="12" w:date="2018-05-12T16:49:00Z" w:initials="1">
    <w:p w14:paraId="338D31D0" w14:textId="77777777" w:rsidR="00EC7E36" w:rsidRDefault="00EC7E36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کدام نهاد بین دولتی؟!</w:t>
      </w:r>
    </w:p>
  </w:comment>
  <w:comment w:id="908" w:author="msi" w:date="2018-05-23T17:39:00Z" w:initials="m">
    <w:p w14:paraId="4ABCC540" w14:textId="77777777" w:rsidR="00A606DA" w:rsidRDefault="00A606DA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اشتباهاتی که بارها تذکر داده شده!!</w:t>
      </w:r>
    </w:p>
  </w:comment>
  <w:comment w:id="1051" w:author="12" w:date="2018-05-12T17:05:00Z" w:initials="1">
    <w:p w14:paraId="46E811C9" w14:textId="77777777" w:rsidR="002638D1" w:rsidRDefault="002638D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برنامه اقدام </w:t>
      </w:r>
      <w:r>
        <w:t>FATF</w:t>
      </w:r>
    </w:p>
  </w:comment>
  <w:comment w:id="1069" w:author="12" w:date="2018-05-12T16:53:00Z" w:initials="1">
    <w:p w14:paraId="4FFF32F8" w14:textId="77777777" w:rsidR="00EC7E36" w:rsidRDefault="00EC7E36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توسط سیف نبود</w:t>
      </w:r>
    </w:p>
    <w:p w14:paraId="0C5343F7" w14:textId="77777777" w:rsidR="00EC7E36" w:rsidRDefault="00EC7E36">
      <w:pPr>
        <w:pStyle w:val="CommentText"/>
      </w:pPr>
      <w:r>
        <w:rPr>
          <w:rFonts w:hint="cs"/>
          <w:rtl/>
        </w:rPr>
        <w:t>توسط طیب نیا بود</w:t>
      </w:r>
    </w:p>
  </w:comment>
  <w:comment w:id="1098" w:author="12" w:date="2018-05-12T17:06:00Z" w:initials="1">
    <w:p w14:paraId="71631579" w14:textId="77777777" w:rsidR="002638D1" w:rsidRDefault="002638D1" w:rsidP="002638D1">
      <w:pPr>
        <w:pStyle w:val="CommentText"/>
        <w:ind w:firstLine="0"/>
        <w:rPr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  <w:lang w:bidi="fa-IR"/>
        </w:rPr>
        <w:t>تکذیب برنامه اقدام؟</w:t>
      </w:r>
    </w:p>
    <w:p w14:paraId="013BAC63" w14:textId="77777777" w:rsidR="002638D1" w:rsidRDefault="002638D1" w:rsidP="002638D1">
      <w:pPr>
        <w:pStyle w:val="CommentText"/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منبعی برای این تکذیب هست؟</w:t>
      </w:r>
    </w:p>
  </w:comment>
  <w:comment w:id="1140" w:author="12" w:date="2018-05-12T17:07:00Z" w:initials="1">
    <w:p w14:paraId="6950F4F4" w14:textId="77777777" w:rsidR="002638D1" w:rsidRDefault="002638D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مشخص شد که این همان...</w:t>
      </w:r>
    </w:p>
  </w:comment>
  <w:comment w:id="1926" w:author="12" w:date="2018-05-12T17:16:00Z" w:initials="1">
    <w:p w14:paraId="61D22E2C" w14:textId="77777777" w:rsidR="002638D1" w:rsidRDefault="002638D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این کلمه، وجهه کارشناسی متن رو تضعیف می کنه.</w:t>
      </w:r>
    </w:p>
  </w:comment>
  <w:comment w:id="1965" w:author="12" w:date="2018-05-12T17:17:00Z" w:initials="1">
    <w:p w14:paraId="57424B1D" w14:textId="77777777" w:rsidR="002638D1" w:rsidRDefault="002638D1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علاوه بر موارد 40 گانه نبود</w:t>
      </w:r>
    </w:p>
    <w:p w14:paraId="25487E6A" w14:textId="77777777" w:rsidR="002638D1" w:rsidRDefault="002638D1">
      <w:pPr>
        <w:pStyle w:val="CommentText"/>
      </w:pPr>
      <w:r>
        <w:rPr>
          <w:rFonts w:hint="cs"/>
          <w:rtl/>
        </w:rPr>
        <w:t xml:space="preserve">این شروط بخش </w:t>
      </w:r>
      <w:r w:rsidR="00FC2EF2">
        <w:rPr>
          <w:rFonts w:hint="cs"/>
          <w:rtl/>
        </w:rPr>
        <w:t>اجرا نشده از اکشن پلن بود</w:t>
      </w:r>
    </w:p>
  </w:comment>
  <w:comment w:id="2039" w:author="12" w:date="2018-05-12T17:18:00Z" w:initials="1">
    <w:p w14:paraId="69266B0B" w14:textId="77777777" w:rsidR="00FC2EF2" w:rsidRDefault="00FC2EF2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پذیرش و اجرای</w:t>
      </w:r>
    </w:p>
  </w:comment>
  <w:comment w:id="2109" w:author="msi" w:date="2018-05-23T17:46:00Z" w:initials="m">
    <w:p w14:paraId="5145EAD2" w14:textId="0768BA75" w:rsidR="00BE7C02" w:rsidRDefault="00BE7C02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پس از نه تنها... که </w:t>
      </w:r>
    </w:p>
    <w:p w14:paraId="47A105CF" w14:textId="245C988A" w:rsidR="00BE7C02" w:rsidRDefault="00BE7C02">
      <w:pPr>
        <w:pStyle w:val="CommentText"/>
      </w:pPr>
      <w:r>
        <w:rPr>
          <w:rFonts w:hint="cs"/>
          <w:rtl/>
        </w:rPr>
        <w:t>بایستی استفاده شود</w:t>
      </w:r>
    </w:p>
  </w:comment>
  <w:comment w:id="2134" w:author="12" w:date="2018-05-12T17:19:00Z" w:initials="1">
    <w:p w14:paraId="01E56A3A" w14:textId="77777777" w:rsidR="00FC2EF2" w:rsidRDefault="00FC2EF2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خوب است در انتها به این اشاره شود که در دو سال گذشته، نه تنها وضعیت میدانی همکاریهای بانکی بهتر نشده، بلکه محدودیت ها بیش از پیش شده است.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BA6179" w15:done="0"/>
  <w15:commentEx w15:paraId="293A1039" w15:done="0"/>
  <w15:commentEx w15:paraId="338D31D0" w15:done="0"/>
  <w15:commentEx w15:paraId="4ABCC540" w15:done="0"/>
  <w15:commentEx w15:paraId="46E811C9" w15:done="0"/>
  <w15:commentEx w15:paraId="0C5343F7" w15:done="0"/>
  <w15:commentEx w15:paraId="013BAC63" w15:done="0"/>
  <w15:commentEx w15:paraId="6950F4F4" w15:done="0"/>
  <w15:commentEx w15:paraId="61D22E2C" w15:done="0"/>
  <w15:commentEx w15:paraId="25487E6A" w15:done="0"/>
  <w15:commentEx w15:paraId="69266B0B" w15:done="0"/>
  <w15:commentEx w15:paraId="47A105CF" w15:done="0"/>
  <w15:commentEx w15:paraId="01E56A3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C9234F" w14:textId="77777777" w:rsidR="00291ED6" w:rsidRDefault="00291ED6" w:rsidP="00CB3D86">
      <w:pPr>
        <w:spacing w:after="0" w:line="240" w:lineRule="auto"/>
      </w:pPr>
      <w:r>
        <w:separator/>
      </w:r>
    </w:p>
  </w:endnote>
  <w:endnote w:type="continuationSeparator" w:id="0">
    <w:p w14:paraId="73FE1B5F" w14:textId="77777777" w:rsidR="00291ED6" w:rsidRDefault="00291ED6" w:rsidP="00CB3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RTNassim">
    <w:altName w:val="Times New Roman"/>
    <w:panose1 w:val="00000000000000000000"/>
    <w:charset w:val="00"/>
    <w:family w:val="roman"/>
    <w:notTrueType/>
    <w:pitch w:val="default"/>
  </w:font>
  <w:font w:name="tabnakwe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30614" w14:textId="77777777" w:rsidR="00291ED6" w:rsidRDefault="00291ED6" w:rsidP="00CB3D86">
      <w:pPr>
        <w:spacing w:after="0" w:line="240" w:lineRule="auto"/>
      </w:pPr>
      <w:r>
        <w:separator/>
      </w:r>
    </w:p>
  </w:footnote>
  <w:footnote w:type="continuationSeparator" w:id="0">
    <w:p w14:paraId="71D1E8E9" w14:textId="77777777" w:rsidR="00291ED6" w:rsidRDefault="00291ED6" w:rsidP="00CB3D86">
      <w:pPr>
        <w:spacing w:after="0" w:line="240" w:lineRule="auto"/>
      </w:pPr>
      <w:r>
        <w:continuationSeparator/>
      </w:r>
    </w:p>
  </w:footnote>
  <w:footnote w:id="1">
    <w:p w14:paraId="620CBA38" w14:textId="77777777" w:rsidR="000A37C4" w:rsidDel="001C2F20" w:rsidRDefault="000A37C4">
      <w:pPr>
        <w:pStyle w:val="FootnoteText"/>
        <w:rPr>
          <w:del w:id="1126" w:author="Novin Pendar" w:date="2018-05-15T15:48:00Z"/>
          <w:rtl/>
          <w:lang w:bidi="fa-IR"/>
        </w:rPr>
      </w:pP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si">
    <w15:presenceInfo w15:providerId="None" w15:userId="msi"/>
  </w15:person>
  <w15:person w15:author="Salari">
    <w15:presenceInfo w15:providerId="None" w15:userId="Sala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BF3"/>
    <w:rsid w:val="0000652F"/>
    <w:rsid w:val="0001329F"/>
    <w:rsid w:val="000A37C4"/>
    <w:rsid w:val="00197C07"/>
    <w:rsid w:val="001C2F20"/>
    <w:rsid w:val="002638D1"/>
    <w:rsid w:val="00291ED6"/>
    <w:rsid w:val="0029255A"/>
    <w:rsid w:val="002E4208"/>
    <w:rsid w:val="00321A71"/>
    <w:rsid w:val="00335B2A"/>
    <w:rsid w:val="00370A9B"/>
    <w:rsid w:val="003C250F"/>
    <w:rsid w:val="00421C01"/>
    <w:rsid w:val="004409B1"/>
    <w:rsid w:val="00462368"/>
    <w:rsid w:val="00470CC6"/>
    <w:rsid w:val="004E58BD"/>
    <w:rsid w:val="00517BF3"/>
    <w:rsid w:val="0057646B"/>
    <w:rsid w:val="005B0462"/>
    <w:rsid w:val="005F658A"/>
    <w:rsid w:val="007C16DB"/>
    <w:rsid w:val="008C7F81"/>
    <w:rsid w:val="00913A5F"/>
    <w:rsid w:val="009876F0"/>
    <w:rsid w:val="009D64B9"/>
    <w:rsid w:val="00A606DA"/>
    <w:rsid w:val="00B15AD8"/>
    <w:rsid w:val="00B22E5A"/>
    <w:rsid w:val="00B85938"/>
    <w:rsid w:val="00B9387A"/>
    <w:rsid w:val="00BC595A"/>
    <w:rsid w:val="00BE6C04"/>
    <w:rsid w:val="00BE7C02"/>
    <w:rsid w:val="00C5032F"/>
    <w:rsid w:val="00C525C2"/>
    <w:rsid w:val="00CB3D86"/>
    <w:rsid w:val="00CC62B8"/>
    <w:rsid w:val="00D147CE"/>
    <w:rsid w:val="00D711D6"/>
    <w:rsid w:val="00DB72C2"/>
    <w:rsid w:val="00E532F6"/>
    <w:rsid w:val="00EC7E36"/>
    <w:rsid w:val="00ED206B"/>
    <w:rsid w:val="00ED5964"/>
    <w:rsid w:val="00FC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2B548B"/>
  <w15:docId w15:val="{05D57284-2418-4656-AF90-4996E92D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06B"/>
    <w:pPr>
      <w:bidi/>
      <w:spacing w:after="240" w:line="360" w:lineRule="auto"/>
      <w:ind w:right="624" w:firstLine="567"/>
      <w:jc w:val="lowKashida"/>
    </w:pPr>
    <w:rPr>
      <w:rFonts w:ascii="Times New Roman" w:hAnsi="Times New Roman" w:cs="B Nazani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3D86"/>
    <w:pPr>
      <w:bidi w:val="0"/>
      <w:spacing w:before="100" w:beforeAutospacing="1" w:after="100" w:afterAutospacing="1" w:line="240" w:lineRule="auto"/>
      <w:ind w:right="0" w:firstLine="0"/>
      <w:jc w:val="left"/>
    </w:pPr>
    <w:rPr>
      <w:rFonts w:cs="Times New Roman"/>
      <w:lang w:bidi="fa-IR"/>
    </w:rPr>
  </w:style>
  <w:style w:type="character" w:styleId="Strong">
    <w:name w:val="Strong"/>
    <w:basedOn w:val="DefaultParagraphFont"/>
    <w:uiPriority w:val="22"/>
    <w:qFormat/>
    <w:rsid w:val="00CB3D86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3D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3D86"/>
    <w:rPr>
      <w:rFonts w:ascii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CB3D8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B3D8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7E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7E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7E36"/>
    <w:rPr>
      <w:rFonts w:ascii="Times New Roman" w:hAnsi="Times New Roman" w:cs="B Nazani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E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E36"/>
    <w:rPr>
      <w:rFonts w:ascii="Times New Roman" w:hAnsi="Times New Roman" w:cs="B Nazanin"/>
      <w:b/>
      <w:bCs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E3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6D691-F22F-4D2A-8DE6-8FAE59D8F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Novin Pendar</Company>
  <LinksUpToDate>false</LinksUpToDate>
  <CharactersWithSpaces>6291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taha</dc:creator>
  <cp:lastModifiedBy>msi</cp:lastModifiedBy>
  <cp:revision>11</cp:revision>
  <dcterms:created xsi:type="dcterms:W3CDTF">2018-05-15T12:28:00Z</dcterms:created>
  <dcterms:modified xsi:type="dcterms:W3CDTF">2018-05-23T14:41:00Z</dcterms:modified>
</cp:coreProperties>
</file>